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8AC3B" w14:textId="6791DB4E" w:rsidR="00000EB6" w:rsidRPr="00FA4E0D" w:rsidRDefault="006F271F">
      <w:pPr>
        <w:rPr>
          <w:rFonts w:ascii="Arial Narrow" w:hAnsi="Arial Narrow"/>
          <w:b/>
          <w:bCs/>
          <w:sz w:val="28"/>
          <w:szCs w:val="22"/>
          <w:u w:val="single"/>
        </w:rPr>
      </w:pPr>
      <w:r w:rsidRPr="00FA4E0D">
        <w:rPr>
          <w:rFonts w:ascii="Arial Narrow" w:hAnsi="Arial Narrow"/>
          <w:b/>
          <w:bCs/>
          <w:sz w:val="28"/>
          <w:szCs w:val="22"/>
          <w:u w:val="single"/>
        </w:rPr>
        <w:t>Data c</w:t>
      </w:r>
      <w:r w:rsidR="002C7473" w:rsidRPr="00FA4E0D">
        <w:rPr>
          <w:rFonts w:ascii="Arial Narrow" w:hAnsi="Arial Narrow"/>
          <w:b/>
          <w:bCs/>
          <w:sz w:val="28"/>
          <w:szCs w:val="22"/>
          <w:u w:val="single"/>
        </w:rPr>
        <w:t>leaning</w:t>
      </w:r>
      <w:r w:rsidR="00181B05" w:rsidRPr="00FA4E0D">
        <w:rPr>
          <w:rFonts w:ascii="Arial Narrow" w:hAnsi="Arial Narrow"/>
          <w:b/>
          <w:bCs/>
          <w:sz w:val="28"/>
          <w:szCs w:val="22"/>
          <w:u w:val="single"/>
        </w:rPr>
        <w:t xml:space="preserve"> </w:t>
      </w:r>
      <w:r w:rsidRPr="00FA4E0D">
        <w:rPr>
          <w:rFonts w:ascii="Arial Narrow" w:hAnsi="Arial Narrow"/>
          <w:b/>
          <w:bCs/>
          <w:sz w:val="28"/>
          <w:szCs w:val="22"/>
          <w:u w:val="single"/>
        </w:rPr>
        <w:t xml:space="preserve">plan </w:t>
      </w:r>
      <w:r w:rsidR="00453FEF" w:rsidRPr="00FA4E0D">
        <w:rPr>
          <w:rFonts w:ascii="Arial Narrow" w:hAnsi="Arial Narrow"/>
          <w:b/>
          <w:bCs/>
          <w:sz w:val="28"/>
          <w:szCs w:val="22"/>
          <w:u w:val="single"/>
        </w:rPr>
        <w:t xml:space="preserve">– </w:t>
      </w:r>
      <w:r w:rsidR="00992695" w:rsidRPr="00FA4E0D">
        <w:rPr>
          <w:rFonts w:ascii="Arial Narrow" w:hAnsi="Arial Narrow"/>
          <w:b/>
          <w:bCs/>
          <w:sz w:val="28"/>
          <w:szCs w:val="22"/>
          <w:u w:val="single"/>
        </w:rPr>
        <w:t>J-MSNAs 2021</w:t>
      </w:r>
    </w:p>
    <w:p w14:paraId="2EE6E088" w14:textId="5815E943" w:rsidR="00181B05" w:rsidRPr="00FA4E0D" w:rsidRDefault="00181B05">
      <w:pPr>
        <w:rPr>
          <w:rFonts w:ascii="Arial Narrow" w:hAnsi="Arial Narrow"/>
          <w:sz w:val="22"/>
          <w:szCs w:val="22"/>
        </w:rPr>
      </w:pPr>
    </w:p>
    <w:p w14:paraId="5BA2A726" w14:textId="3DFB805E" w:rsidR="00F1384B" w:rsidRPr="00FA4E0D" w:rsidRDefault="00F1384B">
      <w:pPr>
        <w:rPr>
          <w:rFonts w:ascii="Arial Narrow" w:hAnsi="Arial Narrow"/>
          <w:sz w:val="22"/>
          <w:szCs w:val="22"/>
        </w:rPr>
      </w:pPr>
      <w:r w:rsidRPr="00FA4E0D">
        <w:rPr>
          <w:rFonts w:ascii="Arial Narrow" w:hAnsi="Arial Narrow"/>
          <w:sz w:val="22"/>
          <w:szCs w:val="22"/>
        </w:rPr>
        <w:t>For all checks, please provide the following columns:</w:t>
      </w:r>
    </w:p>
    <w:p w14:paraId="5DAB86CA" w14:textId="31884A4D" w:rsidR="005A387E" w:rsidRPr="00FA4E0D" w:rsidRDefault="005A387E" w:rsidP="008B53D0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FA4E0D">
        <w:rPr>
          <w:rFonts w:ascii="Arial Narrow" w:hAnsi="Arial Narrow"/>
        </w:rPr>
        <w:t>Respondent ID</w:t>
      </w:r>
    </w:p>
    <w:p w14:paraId="4B0B52FB" w14:textId="4491F0F3" w:rsidR="005A387E" w:rsidRPr="00FA4E0D" w:rsidRDefault="005A387E" w:rsidP="008B53D0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FA4E0D">
        <w:rPr>
          <w:rFonts w:ascii="Arial Narrow" w:hAnsi="Arial Narrow"/>
        </w:rPr>
        <w:t>Enumerator ID, enumerator name, TL name</w:t>
      </w:r>
    </w:p>
    <w:p w14:paraId="6EB630C9" w14:textId="08BDDC6F" w:rsidR="00F1384B" w:rsidRPr="00FA4E0D" w:rsidRDefault="007A0C73" w:rsidP="008B53D0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proofErr w:type="spellStart"/>
      <w:r w:rsidRPr="00FA4E0D">
        <w:rPr>
          <w:rFonts w:ascii="Arial Narrow" w:hAnsi="Arial Narrow"/>
        </w:rPr>
        <w:t>U</w:t>
      </w:r>
      <w:r w:rsidR="00082299" w:rsidRPr="00FA4E0D">
        <w:rPr>
          <w:rFonts w:ascii="Arial Narrow" w:hAnsi="Arial Narrow"/>
        </w:rPr>
        <w:t>uid</w:t>
      </w:r>
      <w:proofErr w:type="spellEnd"/>
    </w:p>
    <w:p w14:paraId="0A5E9C25" w14:textId="2DC0DCC5" w:rsidR="007A0C73" w:rsidRPr="00FA4E0D" w:rsidRDefault="007A0C73" w:rsidP="008B53D0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FA4E0D">
        <w:rPr>
          <w:rFonts w:ascii="Arial Narrow" w:hAnsi="Arial Narrow"/>
        </w:rPr>
        <w:t>Survey loop</w:t>
      </w:r>
      <w:r w:rsidR="00D50476" w:rsidRPr="00FA4E0D">
        <w:rPr>
          <w:rFonts w:ascii="Arial Narrow" w:hAnsi="Arial Narrow"/>
        </w:rPr>
        <w:t xml:space="preserve"> (HH, ind1, ind2)</w:t>
      </w:r>
    </w:p>
    <w:p w14:paraId="5510AC41" w14:textId="7CF6759B" w:rsidR="00F1384B" w:rsidRPr="00FA4E0D" w:rsidRDefault="00082299" w:rsidP="005A387E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FA4E0D">
        <w:rPr>
          <w:rFonts w:ascii="Arial Narrow" w:hAnsi="Arial Narrow"/>
        </w:rPr>
        <w:t>instance name (including parent and repeat instance name, where relevant)</w:t>
      </w:r>
    </w:p>
    <w:p w14:paraId="36F68C67" w14:textId="541F09CD" w:rsidR="00703DEF" w:rsidRPr="00FA4E0D" w:rsidRDefault="00703DEF" w:rsidP="00703DEF">
      <w:pPr>
        <w:rPr>
          <w:rFonts w:ascii="Arial Narrow" w:hAnsi="Arial Narrow"/>
          <w:sz w:val="22"/>
          <w:szCs w:val="22"/>
        </w:rPr>
      </w:pPr>
      <w:r w:rsidRPr="00FA4E0D">
        <w:rPr>
          <w:rFonts w:ascii="Arial Narrow" w:hAnsi="Arial Narrow"/>
          <w:sz w:val="22"/>
          <w:szCs w:val="22"/>
        </w:rPr>
        <w:t xml:space="preserve">With the exception of the progress tracking, checks should only be run across surveys where </w:t>
      </w:r>
      <w:proofErr w:type="spellStart"/>
      <w:r w:rsidRPr="00FA4E0D">
        <w:rPr>
          <w:rFonts w:ascii="Arial Narrow" w:hAnsi="Arial Narrow"/>
          <w:sz w:val="22"/>
          <w:szCs w:val="22"/>
        </w:rPr>
        <w:t>informed_consent</w:t>
      </w:r>
      <w:proofErr w:type="spellEnd"/>
      <w:r w:rsidRPr="00FA4E0D">
        <w:rPr>
          <w:rFonts w:ascii="Arial Narrow" w:hAnsi="Arial Narrow"/>
          <w:sz w:val="22"/>
          <w:szCs w:val="22"/>
        </w:rPr>
        <w:t xml:space="preserve"> == “yes”</w:t>
      </w:r>
    </w:p>
    <w:p w14:paraId="45C7D9C9" w14:textId="1EFAC578" w:rsidR="000F0899" w:rsidRPr="00FA4E0D" w:rsidRDefault="000F0899" w:rsidP="00703DEF">
      <w:pPr>
        <w:rPr>
          <w:rFonts w:ascii="Arial Narrow" w:hAnsi="Arial Narrow"/>
          <w:sz w:val="22"/>
          <w:szCs w:val="22"/>
        </w:rPr>
      </w:pPr>
    </w:p>
    <w:p w14:paraId="15765115" w14:textId="1018422B" w:rsidR="000F0899" w:rsidRPr="00FA4E0D" w:rsidRDefault="000F0899" w:rsidP="000F0899">
      <w:pPr>
        <w:shd w:val="clear" w:color="auto" w:fill="F7CAAC" w:themeFill="accent2" w:themeFillTint="66"/>
        <w:rPr>
          <w:rFonts w:ascii="Arial Narrow" w:hAnsi="Arial Narrow"/>
          <w:sz w:val="22"/>
          <w:szCs w:val="22"/>
        </w:rPr>
      </w:pPr>
      <w:r w:rsidRPr="00FA4E0D">
        <w:rPr>
          <w:rFonts w:ascii="Arial Narrow" w:hAnsi="Arial Narrow"/>
          <w:sz w:val="22"/>
          <w:szCs w:val="22"/>
        </w:rPr>
        <w:t>CAMPS ONLY</w:t>
      </w:r>
    </w:p>
    <w:p w14:paraId="0DAF12AA" w14:textId="653C5038" w:rsidR="000F0899" w:rsidRPr="00FA4E0D" w:rsidRDefault="000F0899" w:rsidP="000F0899">
      <w:pPr>
        <w:shd w:val="clear" w:color="auto" w:fill="B4C6E7" w:themeFill="accent1" w:themeFillTint="66"/>
        <w:rPr>
          <w:rFonts w:ascii="Arial Narrow" w:hAnsi="Arial Narrow"/>
          <w:sz w:val="22"/>
          <w:szCs w:val="22"/>
        </w:rPr>
      </w:pPr>
      <w:r w:rsidRPr="00FA4E0D">
        <w:rPr>
          <w:rFonts w:ascii="Arial Narrow" w:hAnsi="Arial Narrow"/>
          <w:sz w:val="22"/>
          <w:szCs w:val="22"/>
        </w:rPr>
        <w:t>HC ONLY</w:t>
      </w:r>
    </w:p>
    <w:p w14:paraId="6CD80A2F" w14:textId="77777777" w:rsidR="000F0899" w:rsidRPr="00FA4E0D" w:rsidRDefault="000F0899" w:rsidP="00703DEF">
      <w:pPr>
        <w:rPr>
          <w:rFonts w:ascii="Arial Narrow" w:hAnsi="Arial Narrow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927"/>
        <w:gridCol w:w="791"/>
        <w:gridCol w:w="4672"/>
      </w:tblGrid>
      <w:tr w:rsidR="00BE5151" w:rsidRPr="00522053" w14:paraId="5F511972" w14:textId="5FCE79F4" w:rsidTr="0049628C">
        <w:tc>
          <w:tcPr>
            <w:tcW w:w="3102" w:type="pct"/>
            <w:shd w:val="clear" w:color="auto" w:fill="FFE599" w:themeFill="accent4" w:themeFillTint="66"/>
            <w:vAlign w:val="center"/>
          </w:tcPr>
          <w:p w14:paraId="51DB2617" w14:textId="16D4ECCA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bCs/>
                <w:sz w:val="20"/>
                <w:szCs w:val="20"/>
              </w:rPr>
              <w:t>1. Daily progress tracking</w:t>
            </w:r>
          </w:p>
        </w:tc>
        <w:tc>
          <w:tcPr>
            <w:tcW w:w="273" w:type="pct"/>
            <w:shd w:val="clear" w:color="auto" w:fill="FFE599" w:themeFill="accent4" w:themeFillTint="66"/>
          </w:tcPr>
          <w:p w14:paraId="5BEACA4C" w14:textId="04CD056B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624" w:type="pct"/>
            <w:shd w:val="clear" w:color="auto" w:fill="FFE599" w:themeFill="accent4" w:themeFillTint="66"/>
          </w:tcPr>
          <w:p w14:paraId="0F2981F3" w14:textId="1E05B483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bCs/>
                <w:sz w:val="20"/>
                <w:szCs w:val="20"/>
              </w:rPr>
              <w:t>Comment</w:t>
            </w:r>
          </w:p>
        </w:tc>
      </w:tr>
      <w:tr w:rsidR="00BE5151" w:rsidRPr="00522053" w14:paraId="4366E53A" w14:textId="466B07DE" w:rsidTr="0049628C">
        <w:trPr>
          <w:trHeight w:val="620"/>
        </w:trPr>
        <w:tc>
          <w:tcPr>
            <w:tcW w:w="3102" w:type="pct"/>
            <w:vAlign w:val="center"/>
          </w:tcPr>
          <w:p w14:paraId="10A049F7" w14:textId="37AFD4A8" w:rsidR="00BE5151" w:rsidRPr="007C3165" w:rsidRDefault="00BE5151" w:rsidP="001F6ACE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Track completed surveys by camp/union</w:t>
            </w:r>
          </w:p>
          <w:p w14:paraId="6B695DB7" w14:textId="77777777" w:rsidR="00BE5151" w:rsidRPr="007C3165" w:rsidRDefault="00BE5151" w:rsidP="001F6AC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  <w:lang w:val="en-US"/>
              </w:rPr>
              <w:t>Total number of surveys per camp/union by response option for “reached”</w:t>
            </w:r>
          </w:p>
          <w:p w14:paraId="454A0321" w14:textId="7B90AE86" w:rsidR="00BE5151" w:rsidRPr="007C3165" w:rsidRDefault="00BE5151" w:rsidP="001F6ACE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  <w:lang w:val="en-US"/>
              </w:rPr>
              <w:t>Total number of surveys per camp/union by response option for “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  <w:lang w:val="en-US"/>
              </w:rPr>
              <w:t>informed_consent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  <w:lang w:val="en-US"/>
              </w:rPr>
              <w:t>”</w:t>
            </w:r>
          </w:p>
        </w:tc>
        <w:tc>
          <w:tcPr>
            <w:tcW w:w="273" w:type="pct"/>
          </w:tcPr>
          <w:p w14:paraId="47B38B13" w14:textId="5AAAC247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13199928" w14:textId="595FB51A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Will allow us to track phone coverage and progress</w:t>
            </w:r>
          </w:p>
        </w:tc>
      </w:tr>
      <w:tr w:rsidR="00BE5151" w:rsidRPr="00522053" w14:paraId="5A7D6A72" w14:textId="58154E46" w:rsidTr="0049628C">
        <w:tc>
          <w:tcPr>
            <w:tcW w:w="3102" w:type="pct"/>
            <w:shd w:val="clear" w:color="auto" w:fill="FFE599" w:themeFill="accent4" w:themeFillTint="66"/>
            <w:vAlign w:val="center"/>
          </w:tcPr>
          <w:p w14:paraId="1FBAC0A6" w14:textId="5839AB7D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bCs/>
                <w:sz w:val="20"/>
                <w:szCs w:val="20"/>
              </w:rPr>
              <w:t>2. Survey verification</w:t>
            </w:r>
          </w:p>
        </w:tc>
        <w:tc>
          <w:tcPr>
            <w:tcW w:w="273" w:type="pct"/>
            <w:shd w:val="clear" w:color="auto" w:fill="FFE599" w:themeFill="accent4" w:themeFillTint="66"/>
          </w:tcPr>
          <w:p w14:paraId="528CBB72" w14:textId="77777777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624" w:type="pct"/>
            <w:shd w:val="clear" w:color="auto" w:fill="FFE599" w:themeFill="accent4" w:themeFillTint="66"/>
          </w:tcPr>
          <w:p w14:paraId="4468BCDB" w14:textId="4DEB2F91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5151" w:rsidRPr="00522053" w14:paraId="600C65D4" w14:textId="0121E6D8" w:rsidTr="0049628C">
        <w:tc>
          <w:tcPr>
            <w:tcW w:w="3102" w:type="pct"/>
            <w:vAlign w:val="center"/>
          </w:tcPr>
          <w:p w14:paraId="5D74AC8C" w14:textId="1EB935EA" w:rsidR="00BE5151" w:rsidRPr="00522053" w:rsidRDefault="00BE5151" w:rsidP="004246D3">
            <w:pPr>
              <w:pStyle w:val="ListParagraph"/>
              <w:numPr>
                <w:ilvl w:val="0"/>
                <w:numId w:val="17"/>
              </w:numPr>
              <w:rPr>
                <w:rFonts w:ascii="Arial Narrow" w:hAnsi="Arial Narrow"/>
                <w:sz w:val="20"/>
                <w:szCs w:val="20"/>
              </w:rPr>
            </w:pPr>
            <w:r w:rsidRPr="006832DA">
              <w:rPr>
                <w:rFonts w:ascii="Arial Narrow" w:hAnsi="Arial Narrow"/>
                <w:sz w:val="20"/>
                <w:szCs w:val="20"/>
                <w:highlight w:val="green"/>
              </w:rPr>
              <w:t>Duplicate respondent IDs</w:t>
            </w:r>
          </w:p>
        </w:tc>
        <w:tc>
          <w:tcPr>
            <w:tcW w:w="273" w:type="pct"/>
          </w:tcPr>
          <w:p w14:paraId="22968E6F" w14:textId="540BC34B" w:rsidR="00BE5151" w:rsidRPr="00522053" w:rsidRDefault="00BE5151" w:rsidP="00C632F1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0CA19250" w14:textId="2188B2A1" w:rsidR="00BE5151" w:rsidRPr="00522053" w:rsidRDefault="00BE5151" w:rsidP="00C632F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0644BB4D" w14:textId="2D76B020" w:rsidTr="0049628C">
        <w:tc>
          <w:tcPr>
            <w:tcW w:w="3102" w:type="pct"/>
            <w:shd w:val="clear" w:color="auto" w:fill="FFE599" w:themeFill="accent4" w:themeFillTint="66"/>
            <w:vAlign w:val="center"/>
          </w:tcPr>
          <w:p w14:paraId="0B563BE7" w14:textId="27B38DE6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bCs/>
                <w:sz w:val="20"/>
                <w:szCs w:val="20"/>
              </w:rPr>
              <w:t>3. Enumerator and survey duration issues</w:t>
            </w:r>
          </w:p>
        </w:tc>
        <w:tc>
          <w:tcPr>
            <w:tcW w:w="273" w:type="pct"/>
            <w:shd w:val="clear" w:color="auto" w:fill="FFE599" w:themeFill="accent4" w:themeFillTint="66"/>
          </w:tcPr>
          <w:p w14:paraId="1231D57D" w14:textId="77777777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624" w:type="pct"/>
            <w:shd w:val="clear" w:color="auto" w:fill="FFE599" w:themeFill="accent4" w:themeFillTint="66"/>
          </w:tcPr>
          <w:p w14:paraId="3D4F8F48" w14:textId="04E2F731" w:rsidR="00BE5151" w:rsidRPr="00522053" w:rsidRDefault="00BE5151" w:rsidP="001F6AC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5151" w:rsidRPr="00522053" w14:paraId="0531B596" w14:textId="3038A293" w:rsidTr="0049628C">
        <w:trPr>
          <w:trHeight w:val="350"/>
        </w:trPr>
        <w:tc>
          <w:tcPr>
            <w:tcW w:w="3102" w:type="pct"/>
            <w:vAlign w:val="center"/>
          </w:tcPr>
          <w:p w14:paraId="56AB503A" w14:textId="4F0226B7" w:rsidR="00BE5151" w:rsidRPr="007C3165" w:rsidRDefault="00BE5151" w:rsidP="00703DEF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Surveys completed in less than 25 minutes</w:t>
            </w:r>
          </w:p>
        </w:tc>
        <w:tc>
          <w:tcPr>
            <w:tcW w:w="273" w:type="pct"/>
          </w:tcPr>
          <w:p w14:paraId="221A9D6D" w14:textId="3C5ED8E5" w:rsidR="00BE5151" w:rsidRPr="00522053" w:rsidRDefault="00BE5151" w:rsidP="00703DEF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07C1A24B" w14:textId="1CD7E937" w:rsidR="00BE5151" w:rsidRPr="00522053" w:rsidRDefault="00BE5151" w:rsidP="00703DE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03E773E5" w14:textId="2A7BD643" w:rsidTr="0049628C">
        <w:trPr>
          <w:trHeight w:val="530"/>
        </w:trPr>
        <w:tc>
          <w:tcPr>
            <w:tcW w:w="3102" w:type="pct"/>
            <w:vAlign w:val="center"/>
          </w:tcPr>
          <w:p w14:paraId="33EBBF34" w14:textId="77777777" w:rsidR="00BE5151" w:rsidRPr="00522053" w:rsidRDefault="00BE5151" w:rsidP="00703DEF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Duration statistics by enumerator – average time per survey per enumerator</w:t>
            </w:r>
          </w:p>
          <w:p w14:paraId="5F100046" w14:textId="26910F68" w:rsidR="00BE5151" w:rsidRPr="00522053" w:rsidRDefault="00BE5151" w:rsidP="00703DEF">
            <w:pPr>
              <w:rPr>
                <w:rFonts w:ascii="Arial Narrow" w:hAnsi="Arial Narrow"/>
                <w:sz w:val="20"/>
                <w:szCs w:val="20"/>
              </w:rPr>
            </w:pPr>
            <w:r w:rsidRPr="0086051E">
              <w:rPr>
                <w:rFonts w:ascii="Arial Narrow" w:hAnsi="Arial Narrow"/>
                <w:sz w:val="20"/>
                <w:szCs w:val="20"/>
                <w:highlight w:val="red"/>
              </w:rPr>
              <w:t>Duration by group</w:t>
            </w:r>
          </w:p>
        </w:tc>
        <w:tc>
          <w:tcPr>
            <w:tcW w:w="273" w:type="pct"/>
          </w:tcPr>
          <w:p w14:paraId="57A88791" w14:textId="236E0133" w:rsidR="00BE5151" w:rsidRPr="00522053" w:rsidRDefault="00BE5151" w:rsidP="00703DEF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6BD798F6" w14:textId="72162C25" w:rsidR="00BE5151" w:rsidRPr="00522053" w:rsidRDefault="00BE5151" w:rsidP="00703DE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4BDACC91" w14:textId="4914004A" w:rsidTr="0049628C">
        <w:trPr>
          <w:trHeight w:val="350"/>
        </w:trPr>
        <w:tc>
          <w:tcPr>
            <w:tcW w:w="3102" w:type="pct"/>
            <w:vAlign w:val="center"/>
          </w:tcPr>
          <w:p w14:paraId="4D54DE23" w14:textId="63DCB5DF" w:rsidR="00BE5151" w:rsidRPr="007C3165" w:rsidRDefault="00BE5151" w:rsidP="001F6ACE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Number of surveys completed per enumerator per day</w:t>
            </w:r>
          </w:p>
        </w:tc>
        <w:tc>
          <w:tcPr>
            <w:tcW w:w="273" w:type="pct"/>
          </w:tcPr>
          <w:p w14:paraId="14263447" w14:textId="7212EF54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1F5BF884" w14:textId="7765B6E4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1CDEFF75" w14:textId="2659AD6E" w:rsidTr="0049628C">
        <w:tc>
          <w:tcPr>
            <w:tcW w:w="3102" w:type="pct"/>
            <w:shd w:val="clear" w:color="auto" w:fill="auto"/>
            <w:vAlign w:val="center"/>
          </w:tcPr>
          <w:p w14:paraId="73E7C0DE" w14:textId="47B7E197" w:rsidR="00BE5151" w:rsidRPr="007C3165" w:rsidRDefault="00BE5151" w:rsidP="00F55D86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Check if enumerators selected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dont_know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 for more than 15 questions (to be adjusted later on)</w:t>
            </w:r>
          </w:p>
        </w:tc>
        <w:tc>
          <w:tcPr>
            <w:tcW w:w="273" w:type="pct"/>
          </w:tcPr>
          <w:p w14:paraId="3E9BF82F" w14:textId="5E341ED5" w:rsidR="00BE5151" w:rsidRPr="00522053" w:rsidRDefault="00BE5151" w:rsidP="00F55D86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595F27C1" w14:textId="18B04D8E" w:rsidR="00BE5151" w:rsidRPr="00522053" w:rsidRDefault="00BE5151" w:rsidP="00F55D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0AE1F9AB" w14:textId="77777777" w:rsidTr="0049628C">
        <w:tc>
          <w:tcPr>
            <w:tcW w:w="3102" w:type="pct"/>
            <w:shd w:val="clear" w:color="auto" w:fill="auto"/>
            <w:vAlign w:val="center"/>
          </w:tcPr>
          <w:p w14:paraId="18BE2416" w14:textId="23B956DF" w:rsidR="00283BA2" w:rsidRPr="00522053" w:rsidRDefault="00BE5151" w:rsidP="00F55D86">
            <w:pPr>
              <w:rPr>
                <w:rFonts w:ascii="Arial Narrow" w:hAnsi="Arial Narrow"/>
                <w:sz w:val="20"/>
                <w:szCs w:val="20"/>
              </w:rPr>
            </w:pPr>
            <w:r w:rsidRPr="0086051E">
              <w:rPr>
                <w:rFonts w:ascii="Arial Narrow" w:hAnsi="Arial Narrow"/>
                <w:sz w:val="20"/>
                <w:szCs w:val="20"/>
                <w:highlight w:val="red"/>
              </w:rPr>
              <w:t>Number of issues flagged by enumerator</w:t>
            </w:r>
            <w:ins w:id="0" w:author="Zack Arno" w:date="2021-06-28T23:00:00Z">
              <w:r w:rsidR="00283BA2">
                <w:rPr>
                  <w:rFonts w:ascii="Arial Narrow" w:hAnsi="Arial Narrow"/>
                  <w:sz w:val="20"/>
                  <w:szCs w:val="20"/>
                </w:rPr>
                <w:t xml:space="preserve"> not clear</w:t>
              </w:r>
            </w:ins>
          </w:p>
        </w:tc>
        <w:tc>
          <w:tcPr>
            <w:tcW w:w="273" w:type="pct"/>
          </w:tcPr>
          <w:p w14:paraId="517B26F3" w14:textId="51C68ACA" w:rsidR="00BE5151" w:rsidRPr="00522053" w:rsidRDefault="00BE5151" w:rsidP="00F55D86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7C9212A3" w14:textId="77777777" w:rsidR="00BE5151" w:rsidRPr="00522053" w:rsidRDefault="00BE5151" w:rsidP="00F55D86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37BF4AC2" w14:textId="32850C4D" w:rsidTr="0049628C">
        <w:tc>
          <w:tcPr>
            <w:tcW w:w="3102" w:type="pct"/>
            <w:shd w:val="clear" w:color="auto" w:fill="FFE599" w:themeFill="accent4" w:themeFillTint="66"/>
            <w:vAlign w:val="center"/>
          </w:tcPr>
          <w:p w14:paraId="529BA2BF" w14:textId="083B5D85" w:rsidR="00BE5151" w:rsidRPr="00522053" w:rsidRDefault="00BE5151" w:rsidP="00766A14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bCs/>
                <w:sz w:val="20"/>
                <w:szCs w:val="20"/>
              </w:rPr>
              <w:t>4. Logical inconsistencies</w:t>
            </w:r>
          </w:p>
        </w:tc>
        <w:tc>
          <w:tcPr>
            <w:tcW w:w="273" w:type="pct"/>
            <w:shd w:val="clear" w:color="auto" w:fill="FFE599" w:themeFill="accent4" w:themeFillTint="66"/>
          </w:tcPr>
          <w:p w14:paraId="3A87BD6C" w14:textId="77777777" w:rsidR="00BE5151" w:rsidRPr="00522053" w:rsidRDefault="00BE5151" w:rsidP="00766A14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624" w:type="pct"/>
            <w:shd w:val="clear" w:color="auto" w:fill="FFE599" w:themeFill="accent4" w:themeFillTint="66"/>
          </w:tcPr>
          <w:p w14:paraId="3535C31C" w14:textId="008CF460" w:rsidR="00BE5151" w:rsidRPr="00522053" w:rsidRDefault="00BE5151" w:rsidP="00766A14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5151" w:rsidRPr="00522053" w14:paraId="09E9B90B" w14:textId="6A8ADA8B" w:rsidTr="0049628C">
        <w:tc>
          <w:tcPr>
            <w:tcW w:w="3102" w:type="pct"/>
            <w:vAlign w:val="center"/>
          </w:tcPr>
          <w:p w14:paraId="5EC6C112" w14:textId="45B1378A" w:rsidR="00BE5151" w:rsidRPr="00522053" w:rsidRDefault="00BE5151" w:rsidP="00C57A09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sz w:val="20"/>
                <w:szCs w:val="20"/>
              </w:rPr>
              <w:t>clinics</w:t>
            </w:r>
            <w:r w:rsidRPr="00522053">
              <w:rPr>
                <w:rFonts w:ascii="Arial Narrow" w:hAnsi="Arial Narrow"/>
                <w:sz w:val="20"/>
                <w:szCs w:val="20"/>
              </w:rPr>
              <w:t>: flag if more than 3 selected – add column showing the selected options</w:t>
            </w:r>
          </w:p>
        </w:tc>
        <w:tc>
          <w:tcPr>
            <w:tcW w:w="273" w:type="pct"/>
          </w:tcPr>
          <w:p w14:paraId="73675084" w14:textId="7FF918A7" w:rsidR="00BE5151" w:rsidRPr="00522053" w:rsidRDefault="00BE5151" w:rsidP="00C57A09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6BEEEA60" w14:textId="047ABB12" w:rsidR="00BE5151" w:rsidRPr="00522053" w:rsidRDefault="00BE5151" w:rsidP="00C57A09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002258FE" w14:textId="47A24396" w:rsidTr="0049628C">
        <w:tc>
          <w:tcPr>
            <w:tcW w:w="3102" w:type="pct"/>
            <w:vAlign w:val="center"/>
          </w:tcPr>
          <w:p w14:paraId="3D1C4225" w14:textId="63C6105E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C3165">
              <w:rPr>
                <w:rFonts w:ascii="Arial Narrow" w:hAnsi="Arial Narrow"/>
                <w:b/>
                <w:sz w:val="20"/>
                <w:szCs w:val="20"/>
                <w:highlight w:val="green"/>
              </w:rPr>
              <w:t>individuals_difficulties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: flag if more than 33% of HH members selected – add column indicating number of HH members selected,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hh_size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and the values for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indv_difficulty_seeing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indv_difficulty_hearing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indv_difficulty_walking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indv_difficulty_remembering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indv_difficulty_selfcare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indv_difficulty_communicating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 for each selected individual</w:t>
            </w:r>
          </w:p>
        </w:tc>
        <w:tc>
          <w:tcPr>
            <w:tcW w:w="273" w:type="pct"/>
          </w:tcPr>
          <w:p w14:paraId="65356FB9" w14:textId="3091A8EF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37079BBF" w14:textId="5D88D3E2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Should flag unusually high number of “persons with disabilities” in HH</w:t>
            </w:r>
          </w:p>
        </w:tc>
      </w:tr>
      <w:tr w:rsidR="00BE5151" w:rsidRPr="00522053" w14:paraId="3898AD2B" w14:textId="39EEC874" w:rsidTr="0049628C">
        <w:tc>
          <w:tcPr>
            <w:tcW w:w="3102" w:type="pct"/>
            <w:vAlign w:val="center"/>
          </w:tcPr>
          <w:p w14:paraId="5E7B3B24" w14:textId="39BBF0DF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/>
                <w:b/>
                <w:sz w:val="20"/>
                <w:szCs w:val="20"/>
              </w:rPr>
              <w:t>shelter_issues_reason</w:t>
            </w:r>
            <w:proofErr w:type="spellEnd"/>
            <w:r w:rsidRPr="00522053">
              <w:rPr>
                <w:rFonts w:ascii="Arial Narrow" w:hAnsi="Arial Narrow"/>
                <w:sz w:val="20"/>
                <w:szCs w:val="20"/>
              </w:rPr>
              <w:t>: flag if more than 3 selected – add column showing selected options</w:t>
            </w:r>
          </w:p>
        </w:tc>
        <w:tc>
          <w:tcPr>
            <w:tcW w:w="273" w:type="pct"/>
          </w:tcPr>
          <w:p w14:paraId="3C3FAC9B" w14:textId="64ECD106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188CCA5B" w14:textId="4E0BF841" w:rsidR="00BE5151" w:rsidRPr="00522053" w:rsidRDefault="00BE5151" w:rsidP="001F6ACE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E5151" w:rsidRPr="00522053" w14:paraId="2E0F26FC" w14:textId="6C3BD215" w:rsidTr="0049628C">
        <w:trPr>
          <w:trHeight w:val="314"/>
        </w:trPr>
        <w:tc>
          <w:tcPr>
            <w:tcW w:w="3102" w:type="pct"/>
            <w:vAlign w:val="center"/>
          </w:tcPr>
          <w:p w14:paraId="3EA25AA5" w14:textId="75ABA923" w:rsidR="00BE5151" w:rsidRPr="007C3165" w:rsidRDefault="00BE5151" w:rsidP="001F6ACE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  <w:proofErr w:type="spellStart"/>
            <w:r w:rsidRPr="007C3165">
              <w:rPr>
                <w:rFonts w:ascii="Arial Narrow" w:hAnsi="Arial Narrow"/>
                <w:b/>
                <w:sz w:val="20"/>
                <w:szCs w:val="20"/>
                <w:highlight w:val="green"/>
              </w:rPr>
              <w:t>shelter_issues_reason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: flag any of the following combinations – add columns showing values for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shelter_issues_reason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leaks_during_rain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limited_ventilation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dirt_debris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lack_of_insulation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collapse_living_there</w:t>
            </w:r>
            <w:proofErr w:type="spellEnd"/>
          </w:p>
          <w:p w14:paraId="4C72890D" w14:textId="7B3541E5" w:rsidR="00BE5151" w:rsidRPr="007C3165" w:rsidRDefault="00BE5151" w:rsidP="000B145E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== “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damage_roof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” &amp;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leaks_during_</w:t>
            </w:r>
            <w:proofErr w:type="gram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rain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 !</w:t>
            </w:r>
            <w:proofErr w:type="gram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= “yes” &amp;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lack_of_insulation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 != “yes”</w:t>
            </w:r>
          </w:p>
          <w:p w14:paraId="6E4E26EE" w14:textId="10F501EE" w:rsidR="00BE5151" w:rsidRPr="007C3165" w:rsidRDefault="00BE5151" w:rsidP="008B22A5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== “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damage_windows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” &amp;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leaks_during_</w:t>
            </w:r>
            <w:proofErr w:type="gram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rain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 !</w:t>
            </w:r>
            <w:proofErr w:type="gram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= “yes” &amp;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lack_of_insulation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 != “yes”</w:t>
            </w:r>
          </w:p>
          <w:p w14:paraId="5FD5F46F" w14:textId="2941BBD4" w:rsidR="00BE5151" w:rsidRPr="00522053" w:rsidRDefault="00BE5151" w:rsidP="009C0C7B">
            <w:pPr>
              <w:pStyle w:val="ListParagraph"/>
              <w:numPr>
                <w:ilvl w:val="0"/>
                <w:numId w:val="18"/>
              </w:numPr>
              <w:rPr>
                <w:rFonts w:ascii="Arial Narrow" w:hAnsi="Arial Narrow"/>
                <w:sz w:val="20"/>
                <w:szCs w:val="20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lastRenderedPageBreak/>
              <w:t>== “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structure_unstable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” &amp; </w:t>
            </w:r>
            <w:proofErr w:type="spellStart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collapse_living_there</w:t>
            </w:r>
            <w:proofErr w:type="spellEnd"/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 != “yes”</w:t>
            </w:r>
          </w:p>
        </w:tc>
        <w:tc>
          <w:tcPr>
            <w:tcW w:w="273" w:type="pct"/>
          </w:tcPr>
          <w:p w14:paraId="75763B1B" w14:textId="07F77630" w:rsidR="00BE5151" w:rsidRPr="00522053" w:rsidRDefault="00BE5151" w:rsidP="00C632F1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lastRenderedPageBreak/>
              <w:t>1</w:t>
            </w:r>
          </w:p>
        </w:tc>
        <w:tc>
          <w:tcPr>
            <w:tcW w:w="1624" w:type="pct"/>
          </w:tcPr>
          <w:p w14:paraId="4DF76557" w14:textId="71CD8BB9" w:rsidR="00BE5151" w:rsidRPr="00522053" w:rsidRDefault="00BE5151" w:rsidP="00C632F1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Should flag if a reason is reported that does not seem to be related to the reported enclosure issue – not necessarily an issue, i.e. can probably often be explained by the enumerator but good to check</w:t>
            </w:r>
          </w:p>
        </w:tc>
      </w:tr>
      <w:tr w:rsidR="00BE5151" w:rsidRPr="00522053" w14:paraId="16511E72" w14:textId="10C143CD" w:rsidTr="0049628C">
        <w:tc>
          <w:tcPr>
            <w:tcW w:w="3102" w:type="pct"/>
            <w:vAlign w:val="center"/>
          </w:tcPr>
          <w:p w14:paraId="49AD3EDA" w14:textId="1B32889E" w:rsidR="00BE5151" w:rsidRPr="00522053" w:rsidRDefault="00BE5151" w:rsidP="001F6ACE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lastRenderedPageBreak/>
              <w:t>Improvement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more than 5 selected – add column showing all selected options</w:t>
            </w:r>
          </w:p>
        </w:tc>
        <w:tc>
          <w:tcPr>
            <w:tcW w:w="273" w:type="pct"/>
          </w:tcPr>
          <w:p w14:paraId="20F44300" w14:textId="5FFB2988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6152D29B" w14:textId="55D329B7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</w:tc>
      </w:tr>
      <w:tr w:rsidR="00BE5151" w:rsidRPr="00522053" w14:paraId="6BE2A8E6" w14:textId="28AF5CBA" w:rsidTr="0049628C">
        <w:tc>
          <w:tcPr>
            <w:tcW w:w="3102" w:type="pct"/>
            <w:shd w:val="clear" w:color="auto" w:fill="auto"/>
            <w:vAlign w:val="center"/>
          </w:tcPr>
          <w:p w14:paraId="232209E7" w14:textId="23C3C4DA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bookmarkStart w:id="1" w:name="_GoBack"/>
            <w:bookmarkEnd w:id="1"/>
            <w:proofErr w:type="spellStart"/>
            <w:r w:rsidRPr="006832DA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improvement_reason</w:t>
            </w:r>
            <w:proofErr w:type="spellEnd"/>
            <w:r w:rsidRPr="006832DA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: flag if </w:t>
            </w:r>
            <w:proofErr w:type="spellStart"/>
            <w:r w:rsidRPr="006832DA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did_not_receive_any_shelter_support</w:t>
            </w:r>
            <w:proofErr w:type="spellEnd"/>
            <w:r w:rsidRPr="006832DA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&amp; </w:t>
            </w:r>
            <w:proofErr w:type="spellStart"/>
            <w:r w:rsidRPr="006832DA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sold_materials</w:t>
            </w:r>
            <w:proofErr w:type="spellEnd"/>
            <w:r w:rsidRPr="006832DA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selected – add column showing selected options</w:t>
            </w:r>
          </w:p>
        </w:tc>
        <w:tc>
          <w:tcPr>
            <w:tcW w:w="273" w:type="pct"/>
          </w:tcPr>
          <w:p w14:paraId="36E3833F" w14:textId="6F675742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6A851034" w14:textId="5B932446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the HH reports not having received materials and having sold received materials</w:t>
            </w:r>
          </w:p>
        </w:tc>
      </w:tr>
      <w:tr w:rsidR="00BE5151" w:rsidRPr="00522053" w14:paraId="08F572C0" w14:textId="0DCB836B" w:rsidTr="0049628C">
        <w:tc>
          <w:tcPr>
            <w:tcW w:w="3102" w:type="pct"/>
            <w:vAlign w:val="center"/>
          </w:tcPr>
          <w:p w14:paraId="67D410F5" w14:textId="44C198EF" w:rsidR="005628F3" w:rsidRPr="00B807FD" w:rsidRDefault="00BE5151" w:rsidP="001F6ACE">
            <w:pPr>
              <w:rPr>
                <w:rFonts w:ascii="Arial Narrow" w:hAnsi="Arial Narrow"/>
                <w:bCs/>
                <w:sz w:val="20"/>
                <w:szCs w:val="20"/>
                <w:highlight w:val="red"/>
              </w:rPr>
            </w:pPr>
            <w:proofErr w:type="spellStart"/>
            <w:r w:rsidRPr="00B807FD">
              <w:rPr>
                <w:rFonts w:ascii="Arial Narrow" w:hAnsi="Arial Narrow"/>
                <w:b/>
                <w:bCs/>
                <w:sz w:val="20"/>
                <w:szCs w:val="20"/>
                <w:highlight w:val="red"/>
              </w:rPr>
              <w:t>Improvement_reason</w:t>
            </w:r>
            <w:proofErr w:type="spellEnd"/>
            <w:r w:rsidR="005628F3"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 xml:space="preserve">: add columns showing </w:t>
            </w:r>
            <w:proofErr w:type="spellStart"/>
            <w:r w:rsidR="005628F3"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>improvement_reason</w:t>
            </w:r>
            <w:proofErr w:type="spellEnd"/>
            <w:r w:rsidR="005628F3"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 xml:space="preserve">, </w:t>
            </w:r>
            <w:proofErr w:type="spellStart"/>
            <w:r w:rsidR="005628F3"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>leaks_during_rain</w:t>
            </w:r>
            <w:proofErr w:type="spellEnd"/>
            <w:r w:rsidR="005628F3"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 xml:space="preserve">, </w:t>
            </w:r>
            <w:proofErr w:type="spellStart"/>
            <w:r w:rsidR="005628F3"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>limited_ventilation</w:t>
            </w:r>
            <w:proofErr w:type="spellEnd"/>
            <w:r w:rsidR="005628F3"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 xml:space="preserve">, </w:t>
            </w:r>
            <w:proofErr w:type="spellStart"/>
            <w:r w:rsidR="005628F3"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>dirt_debris</w:t>
            </w:r>
            <w:proofErr w:type="spellEnd"/>
            <w:r w:rsidR="005628F3"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 xml:space="preserve">, </w:t>
            </w:r>
            <w:proofErr w:type="spellStart"/>
            <w:r w:rsidR="005628F3"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>lack_of_insulation</w:t>
            </w:r>
            <w:proofErr w:type="spellEnd"/>
            <w:r w:rsidR="005628F3"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 xml:space="preserve">, </w:t>
            </w:r>
            <w:proofErr w:type="spellStart"/>
            <w:r w:rsidR="005628F3"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>collapse_living_there</w:t>
            </w:r>
            <w:proofErr w:type="spellEnd"/>
          </w:p>
          <w:p w14:paraId="1099CA96" w14:textId="77777777" w:rsidR="00BE5151" w:rsidRPr="00B807FD" w:rsidRDefault="00BE5151" w:rsidP="005628F3">
            <w:pPr>
              <w:pStyle w:val="ListParagraph"/>
              <w:numPr>
                <w:ilvl w:val="0"/>
                <w:numId w:val="31"/>
              </w:numPr>
              <w:rPr>
                <w:rFonts w:ascii="Arial Narrow" w:hAnsi="Arial Narrow"/>
                <w:bCs/>
                <w:sz w:val="20"/>
                <w:szCs w:val="20"/>
                <w:highlight w:val="red"/>
              </w:rPr>
            </w:pPr>
            <w:r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 xml:space="preserve">flag if </w:t>
            </w:r>
            <w:proofErr w:type="spellStart"/>
            <w:r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>no_able_bodied_person</w:t>
            </w:r>
            <w:proofErr w:type="spellEnd"/>
            <w:r w:rsidRPr="00B807FD">
              <w:rPr>
                <w:rFonts w:ascii="Arial Narrow" w:hAnsi="Arial Narrow"/>
                <w:bCs/>
                <w:sz w:val="20"/>
                <w:szCs w:val="20"/>
                <w:highlight w:val="red"/>
              </w:rPr>
              <w:t xml:space="preserve"> &amp; at least one male person in the household aged 18-59 that is not selected under </w:t>
            </w:r>
            <w:proofErr w:type="spellStart"/>
            <w:r w:rsidRPr="00B807FD">
              <w:rPr>
                <w:rFonts w:ascii="Arial Narrow" w:hAnsi="Arial Narrow"/>
                <w:sz w:val="20"/>
                <w:szCs w:val="20"/>
                <w:highlight w:val="red"/>
              </w:rPr>
              <w:t>individuals_difficulties</w:t>
            </w:r>
            <w:proofErr w:type="spellEnd"/>
          </w:p>
          <w:p w14:paraId="3F039EF2" w14:textId="4EBE2533" w:rsidR="005628F3" w:rsidRPr="00522053" w:rsidRDefault="005628F3" w:rsidP="005628F3">
            <w:pPr>
              <w:pStyle w:val="ListParagraph"/>
              <w:numPr>
                <w:ilvl w:val="0"/>
                <w:numId w:val="31"/>
              </w:numPr>
              <w:rPr>
                <w:rFonts w:ascii="Arial Narrow" w:hAnsi="Arial Narrow"/>
                <w:bCs/>
                <w:sz w:val="20"/>
                <w:szCs w:val="20"/>
              </w:rPr>
            </w:pPr>
            <w:r w:rsidRPr="00B807FD">
              <w:rPr>
                <w:rFonts w:ascii="Arial Narrow" w:hAnsi="Arial Narrow"/>
                <w:sz w:val="20"/>
                <w:szCs w:val="20"/>
                <w:highlight w:val="red"/>
              </w:rPr>
              <w:t xml:space="preserve">flag if </w:t>
            </w:r>
            <w:proofErr w:type="spellStart"/>
            <w:r w:rsidRPr="00B807FD">
              <w:rPr>
                <w:rFonts w:ascii="Arial Narrow" w:hAnsi="Arial Narrow"/>
                <w:sz w:val="20"/>
                <w:szCs w:val="20"/>
                <w:highlight w:val="red"/>
              </w:rPr>
              <w:t>no_need_to_improve</w:t>
            </w:r>
            <w:proofErr w:type="spellEnd"/>
            <w:r w:rsidRPr="00B807FD">
              <w:rPr>
                <w:rFonts w:ascii="Arial Narrow" w:hAnsi="Arial Narrow"/>
                <w:sz w:val="20"/>
                <w:szCs w:val="20"/>
                <w:highlight w:val="red"/>
              </w:rPr>
              <w:t xml:space="preserve"> &amp; </w:t>
            </w:r>
            <w:proofErr w:type="spellStart"/>
            <w:r w:rsidRPr="00B807FD">
              <w:rPr>
                <w:rFonts w:ascii="Arial Narrow" w:hAnsi="Arial Narrow"/>
                <w:sz w:val="20"/>
                <w:szCs w:val="20"/>
                <w:highlight w:val="red"/>
              </w:rPr>
              <w:t>leaks_during_rain</w:t>
            </w:r>
            <w:proofErr w:type="spellEnd"/>
            <w:r w:rsidRPr="00B807FD">
              <w:rPr>
                <w:rFonts w:ascii="Arial Narrow" w:hAnsi="Arial Narrow"/>
                <w:sz w:val="20"/>
                <w:szCs w:val="20"/>
                <w:highlight w:val="red"/>
              </w:rPr>
              <w:t xml:space="preserve"> !=”yes” &amp; </w:t>
            </w:r>
            <w:proofErr w:type="spellStart"/>
            <w:r w:rsidRPr="00B807FD">
              <w:rPr>
                <w:rFonts w:ascii="Arial Narrow" w:hAnsi="Arial Narrow"/>
                <w:sz w:val="20"/>
                <w:szCs w:val="20"/>
                <w:highlight w:val="red"/>
              </w:rPr>
              <w:t>limited_ventilation</w:t>
            </w:r>
            <w:proofErr w:type="spellEnd"/>
            <w:r w:rsidRPr="00B807FD">
              <w:rPr>
                <w:rFonts w:ascii="Arial Narrow" w:hAnsi="Arial Narrow"/>
                <w:sz w:val="20"/>
                <w:szCs w:val="20"/>
                <w:highlight w:val="red"/>
              </w:rPr>
              <w:t xml:space="preserve"> !=”yes” &amp; </w:t>
            </w:r>
            <w:proofErr w:type="spellStart"/>
            <w:r w:rsidRPr="00B807FD">
              <w:rPr>
                <w:rFonts w:ascii="Arial Narrow" w:hAnsi="Arial Narrow"/>
                <w:sz w:val="20"/>
                <w:szCs w:val="20"/>
                <w:highlight w:val="red"/>
              </w:rPr>
              <w:t>dirt_debris</w:t>
            </w:r>
            <w:proofErr w:type="spellEnd"/>
            <w:r w:rsidRPr="00B807FD">
              <w:rPr>
                <w:rFonts w:ascii="Arial Narrow" w:hAnsi="Arial Narrow"/>
                <w:sz w:val="20"/>
                <w:szCs w:val="20"/>
                <w:highlight w:val="red"/>
              </w:rPr>
              <w:t xml:space="preserve"> !=”yes” &amp; </w:t>
            </w:r>
            <w:proofErr w:type="spellStart"/>
            <w:r w:rsidRPr="00B807FD">
              <w:rPr>
                <w:rFonts w:ascii="Arial Narrow" w:hAnsi="Arial Narrow"/>
                <w:sz w:val="20"/>
                <w:szCs w:val="20"/>
                <w:highlight w:val="red"/>
              </w:rPr>
              <w:t>lack_of_insulation</w:t>
            </w:r>
            <w:proofErr w:type="spellEnd"/>
            <w:r w:rsidRPr="00B807FD">
              <w:rPr>
                <w:rFonts w:ascii="Arial Narrow" w:hAnsi="Arial Narrow"/>
                <w:sz w:val="20"/>
                <w:szCs w:val="20"/>
                <w:highlight w:val="red"/>
              </w:rPr>
              <w:t xml:space="preserve"> !=”yes” &amp; </w:t>
            </w:r>
            <w:proofErr w:type="spellStart"/>
            <w:r w:rsidRPr="00B807FD">
              <w:rPr>
                <w:rFonts w:ascii="Arial Narrow" w:hAnsi="Arial Narrow"/>
                <w:sz w:val="20"/>
                <w:szCs w:val="20"/>
                <w:highlight w:val="red"/>
              </w:rPr>
              <w:t>collapse_living_there</w:t>
            </w:r>
            <w:proofErr w:type="spellEnd"/>
            <w:r w:rsidRPr="00B807FD">
              <w:rPr>
                <w:rFonts w:ascii="Arial Narrow" w:hAnsi="Arial Narrow"/>
                <w:sz w:val="20"/>
                <w:szCs w:val="20"/>
                <w:highlight w:val="red"/>
              </w:rPr>
              <w:t xml:space="preserve"> !=”yes”</w:t>
            </w:r>
          </w:p>
        </w:tc>
        <w:tc>
          <w:tcPr>
            <w:tcW w:w="273" w:type="pct"/>
          </w:tcPr>
          <w:p w14:paraId="0E151411" w14:textId="25DDC18F" w:rsidR="00BE5151" w:rsidRPr="00522053" w:rsidRDefault="00BE5151" w:rsidP="001F6ACE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Cs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537D6242" w14:textId="512EDE5A" w:rsidR="00BE5151" w:rsidRPr="00522053" w:rsidRDefault="00BE5151" w:rsidP="001F6ACE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Cs/>
                <w:sz w:val="20"/>
                <w:szCs w:val="20"/>
              </w:rPr>
              <w:t>Should flag if no able-bodied person is reported but there is a not disabled adult male in HH</w:t>
            </w:r>
          </w:p>
        </w:tc>
      </w:tr>
      <w:tr w:rsidR="00BE5151" w:rsidRPr="00522053" w14:paraId="56FC559A" w14:textId="0C2F5546" w:rsidTr="0049628C">
        <w:tc>
          <w:tcPr>
            <w:tcW w:w="3102" w:type="pct"/>
            <w:vAlign w:val="center"/>
          </w:tcPr>
          <w:p w14:paraId="68105E3E" w14:textId="19F218EB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shelter_materials_source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more than 3 selected – add column showing selected options</w:t>
            </w:r>
          </w:p>
        </w:tc>
        <w:tc>
          <w:tcPr>
            <w:tcW w:w="273" w:type="pct"/>
          </w:tcPr>
          <w:p w14:paraId="3C54DB1C" w14:textId="65054E1A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0EE702FF" w14:textId="59AF7CD5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</w:tc>
      </w:tr>
      <w:tr w:rsidR="00BE5151" w:rsidRPr="00522053" w14:paraId="389155D5" w14:textId="4F6ABCB0" w:rsidTr="0049628C">
        <w:tc>
          <w:tcPr>
            <w:tcW w:w="3102" w:type="pct"/>
            <w:shd w:val="clear" w:color="auto" w:fill="F7CAAC" w:themeFill="accent2" w:themeFillTint="66"/>
            <w:vAlign w:val="center"/>
          </w:tcPr>
          <w:p w14:paraId="4E76A47E" w14:textId="72883D85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shelter_paid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more than 2 selected – add column showing selected options</w:t>
            </w:r>
          </w:p>
        </w:tc>
        <w:tc>
          <w:tcPr>
            <w:tcW w:w="273" w:type="pct"/>
            <w:shd w:val="clear" w:color="auto" w:fill="F7CAAC" w:themeFill="accent2" w:themeFillTint="66"/>
          </w:tcPr>
          <w:p w14:paraId="5FF9C369" w14:textId="37A9E936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  <w:shd w:val="clear" w:color="auto" w:fill="F7CAAC" w:themeFill="accent2" w:themeFillTint="66"/>
          </w:tcPr>
          <w:p w14:paraId="4CD593CA" w14:textId="1E6691F2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</w:tc>
      </w:tr>
      <w:tr w:rsidR="00BE5151" w:rsidRPr="00522053" w14:paraId="7F59B46D" w14:textId="243BD1BE" w:rsidTr="0049628C">
        <w:tc>
          <w:tcPr>
            <w:tcW w:w="3102" w:type="pct"/>
            <w:vAlign w:val="center"/>
          </w:tcPr>
          <w:p w14:paraId="01ED1560" w14:textId="2712525E" w:rsidR="00BE5151" w:rsidRPr="007C3165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7C316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group_nfi</w:t>
            </w:r>
            <w:proofErr w:type="spellEnd"/>
            <w:r w:rsidRPr="007C316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: flag if more than 8 are NOT “yes” – add column showing all that are NOT “yes”</w:t>
            </w:r>
          </w:p>
        </w:tc>
        <w:tc>
          <w:tcPr>
            <w:tcW w:w="273" w:type="pct"/>
          </w:tcPr>
          <w:p w14:paraId="60D4E9BC" w14:textId="3E1C8218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25EA2591" w14:textId="41908897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</w:tc>
      </w:tr>
      <w:tr w:rsidR="00BE5151" w:rsidRPr="00522053" w14:paraId="2D0A1072" w14:textId="0F2A2BC0" w:rsidTr="0049628C">
        <w:tc>
          <w:tcPr>
            <w:tcW w:w="3102" w:type="pct"/>
            <w:vAlign w:val="center"/>
          </w:tcPr>
          <w:p w14:paraId="0C2CC83A" w14:textId="0FDB1107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alternative_cooking_fuel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more than 3 selected – add column showing selected options</w:t>
            </w:r>
          </w:p>
        </w:tc>
        <w:tc>
          <w:tcPr>
            <w:tcW w:w="273" w:type="pct"/>
          </w:tcPr>
          <w:p w14:paraId="23A614B5" w14:textId="0125039B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5FDD129B" w14:textId="722C2C22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</w:tc>
      </w:tr>
      <w:tr w:rsidR="00BE5151" w:rsidRPr="00522053" w14:paraId="19D46279" w14:textId="3F1FA471" w:rsidTr="0049628C">
        <w:tc>
          <w:tcPr>
            <w:tcW w:w="3102" w:type="pct"/>
            <w:vAlign w:val="center"/>
          </w:tcPr>
          <w:p w14:paraId="150271CC" w14:textId="6DC51BFF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854F12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health_distance</w:t>
            </w:r>
            <w:proofErr w:type="spellEnd"/>
            <w:r w:rsidRPr="00854F12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: flag if &gt;90 and flag if +/-2sd from mean – add columns showing values for </w:t>
            </w:r>
            <w:proofErr w:type="spellStart"/>
            <w:r w:rsidRPr="00854F12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health_distance</w:t>
            </w:r>
            <w:proofErr w:type="spellEnd"/>
            <w:r w:rsidRPr="00854F12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, and </w:t>
            </w:r>
            <w:proofErr w:type="spellStart"/>
            <w:r w:rsidRPr="00854F12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health_transportation</w:t>
            </w:r>
            <w:proofErr w:type="spellEnd"/>
          </w:p>
        </w:tc>
        <w:tc>
          <w:tcPr>
            <w:tcW w:w="273" w:type="pct"/>
          </w:tcPr>
          <w:p w14:paraId="68E93A04" w14:textId="29F82911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3BF45E9D" w14:textId="35751D13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unusually large or small values</w:t>
            </w:r>
          </w:p>
        </w:tc>
      </w:tr>
      <w:tr w:rsidR="00BE5151" w:rsidRPr="00522053" w14:paraId="3FBD738C" w14:textId="764C60B7" w:rsidTr="0049628C">
        <w:tc>
          <w:tcPr>
            <w:tcW w:w="3102" w:type="pct"/>
            <w:vAlign w:val="center"/>
          </w:tcPr>
          <w:p w14:paraId="73C847B8" w14:textId="08202F17" w:rsidR="00BE5151" w:rsidRPr="005412CF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5412C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health_barriers_not_accessed</w:t>
            </w:r>
            <w:proofErr w:type="spellEnd"/>
            <w:r w:rsidRPr="005412C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5412C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health_barriers_accessed</w:t>
            </w:r>
            <w:proofErr w:type="spellEnd"/>
            <w:r w:rsidRPr="005412C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5412C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health_barriers_no_need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: flag any of the following combinations (for either of the 3 – only one those three questions will be asked to every HH) – add columns showing selected values for those 3 barrier questions (one column is enough, since only 1 of those questions would be asked at a time), 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health_distance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health_transportation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paid_healthcare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:</w:t>
            </w:r>
          </w:p>
          <w:p w14:paraId="03A188EB" w14:textId="431FF00C" w:rsidR="00BE5151" w:rsidRPr="005412CF" w:rsidRDefault="00BE5151" w:rsidP="008620C2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== (“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no_functional_facility_nearby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 | “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health_services_are_too_far_away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”) &amp; 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health_distance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&lt; 30</w:t>
            </w:r>
          </w:p>
          <w:p w14:paraId="3B5179E1" w14:textId="4FCF590D" w:rsidR="00BE5151" w:rsidRPr="00522053" w:rsidRDefault="00BE5151" w:rsidP="000A5A69">
            <w:pPr>
              <w:pStyle w:val="ListParagraph"/>
              <w:numPr>
                <w:ilvl w:val="0"/>
                <w:numId w:val="21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== “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cannot_afford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” &amp; </w:t>
            </w:r>
            <w:proofErr w:type="spellStart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paid_healthcare</w:t>
            </w:r>
            <w:proofErr w:type="spellEnd"/>
            <w:r w:rsidRPr="005412CF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== “yes”</w:t>
            </w:r>
          </w:p>
        </w:tc>
        <w:tc>
          <w:tcPr>
            <w:tcW w:w="273" w:type="pct"/>
          </w:tcPr>
          <w:p w14:paraId="467E3791" w14:textId="3A43F0DC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1CA122F0" w14:textId="56639CAB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travel time was short but health facility is reported to be far</w:t>
            </w:r>
          </w:p>
          <w:p w14:paraId="06E99A30" w14:textId="77777777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6B273A66" w14:textId="71832DDF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HH paid for health care and says it couldn’t afford health care</w:t>
            </w:r>
          </w:p>
        </w:tc>
      </w:tr>
      <w:tr w:rsidR="00BE5151" w:rsidRPr="00522053" w14:paraId="0D233CC0" w14:textId="5AF846E0" w:rsidTr="0049628C">
        <w:tc>
          <w:tcPr>
            <w:tcW w:w="3102" w:type="pct"/>
            <w:shd w:val="clear" w:color="auto" w:fill="F7CAAC" w:themeFill="accent2" w:themeFillTint="66"/>
            <w:vAlign w:val="center"/>
          </w:tcPr>
          <w:p w14:paraId="772CCF8D" w14:textId="73020E11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group_enrolment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group_distance_learning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for any gender/age group the number of individuals in distance learning is larger than the number of individuals enrolled, e.g. if distance_learning_girls_3 &gt; enrolment_girls_3 – add columns showing the distance learning/enrolment values for each age/gender group</w:t>
            </w:r>
          </w:p>
        </w:tc>
        <w:tc>
          <w:tcPr>
            <w:tcW w:w="273" w:type="pct"/>
            <w:shd w:val="clear" w:color="auto" w:fill="F7CAAC" w:themeFill="accent2" w:themeFillTint="66"/>
          </w:tcPr>
          <w:p w14:paraId="2C142D54" w14:textId="35F931C1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  <w:shd w:val="clear" w:color="auto" w:fill="F7CAAC" w:themeFill="accent2" w:themeFillTint="66"/>
          </w:tcPr>
          <w:p w14:paraId="01C3E7E7" w14:textId="7326A1A5" w:rsidR="00BE5151" w:rsidRPr="00522053" w:rsidRDefault="00BE5151" w:rsidP="001F6AC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number of individuals in an age/gender group that followed some distance learning is larger than the number of individuals in that group that was enrolled pre-COVID</w:t>
            </w:r>
          </w:p>
        </w:tc>
      </w:tr>
      <w:tr w:rsidR="00BE5151" w:rsidRPr="00522053" w14:paraId="18A0BB6D" w14:textId="77777777" w:rsidTr="0049628C">
        <w:tc>
          <w:tcPr>
            <w:tcW w:w="3102" w:type="pct"/>
            <w:shd w:val="clear" w:color="auto" w:fill="B4C6E7" w:themeFill="accent1" w:themeFillTint="66"/>
            <w:vAlign w:val="center"/>
          </w:tcPr>
          <w:p w14:paraId="40AFF6B3" w14:textId="40DF05E9" w:rsidR="00BE5151" w:rsidRPr="00522053" w:rsidRDefault="00BE5151" w:rsidP="00545461">
            <w:pP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group_formal_enrolment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group_informal_enrolment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group_distance_learning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for any gender/age group the number of individuals in distance learning is larger than the number of individuals enrolled in either formal or informal learning, e.g. if distance_learning_girls_3 &gt; sum(formal_enrolment_girls_3, informal_enrolment_girls_3) – add columns showing the distance learning/enrolment values for each age/gender group</w:t>
            </w:r>
          </w:p>
        </w:tc>
        <w:tc>
          <w:tcPr>
            <w:tcW w:w="273" w:type="pct"/>
            <w:shd w:val="clear" w:color="auto" w:fill="B4C6E7" w:themeFill="accent1" w:themeFillTint="66"/>
          </w:tcPr>
          <w:p w14:paraId="4DFCFA3F" w14:textId="24ED29EB" w:rsidR="00BE5151" w:rsidRPr="00522053" w:rsidRDefault="00BE5151" w:rsidP="00A817C5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  <w:shd w:val="clear" w:color="auto" w:fill="B4C6E7" w:themeFill="accent1" w:themeFillTint="66"/>
          </w:tcPr>
          <w:p w14:paraId="39980912" w14:textId="1D1BC90F" w:rsidR="00BE5151" w:rsidRPr="00522053" w:rsidRDefault="00BE5151" w:rsidP="00A817C5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number of individuals in an age/gender group that followed some distance learning is larger than the number of individuals in that group that was enrolled pre-COVID</w:t>
            </w:r>
          </w:p>
        </w:tc>
      </w:tr>
      <w:tr w:rsidR="00BE5151" w:rsidRPr="00522053" w14:paraId="38DC676C" w14:textId="53A44B4E" w:rsidTr="0049628C">
        <w:tc>
          <w:tcPr>
            <w:tcW w:w="3102" w:type="pct"/>
            <w:shd w:val="clear" w:color="auto" w:fill="F7CAAC" w:themeFill="accent2" w:themeFillTint="66"/>
            <w:vAlign w:val="center"/>
          </w:tcPr>
          <w:p w14:paraId="65E5B84E" w14:textId="06A362AE" w:rsidR="00BE5151" w:rsidRPr="00522053" w:rsidRDefault="00BE5151" w:rsidP="00A817C5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group_send_back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for any gender/age group the number of individuals that will be sent back/has returned is larger than the number of individuals enrolled/in distance learning, e.g. if send_back_girls_3 &gt; (distance_learning_girls_3 | enrolment_girls_3) – add columns as above</w:t>
            </w:r>
          </w:p>
        </w:tc>
        <w:tc>
          <w:tcPr>
            <w:tcW w:w="273" w:type="pct"/>
            <w:shd w:val="clear" w:color="auto" w:fill="F7CAAC" w:themeFill="accent2" w:themeFillTint="66"/>
          </w:tcPr>
          <w:p w14:paraId="49D70191" w14:textId="705823D7" w:rsidR="00BE5151" w:rsidRPr="00522053" w:rsidRDefault="00BE5151" w:rsidP="00A817C5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  <w:shd w:val="clear" w:color="auto" w:fill="F7CAAC" w:themeFill="accent2" w:themeFillTint="66"/>
          </w:tcPr>
          <w:p w14:paraId="60E9C6A1" w14:textId="7D192CC2" w:rsidR="00BE5151" w:rsidRPr="00522053" w:rsidRDefault="00BE5151" w:rsidP="00A817C5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for any group more individuals are being sent back/have returned than were enrolled previously or did distance learning</w:t>
            </w:r>
          </w:p>
        </w:tc>
      </w:tr>
      <w:tr w:rsidR="00BE5151" w:rsidRPr="00522053" w14:paraId="0AE85170" w14:textId="77777777" w:rsidTr="0049628C">
        <w:tc>
          <w:tcPr>
            <w:tcW w:w="3102" w:type="pct"/>
            <w:shd w:val="clear" w:color="auto" w:fill="B4C6E7" w:themeFill="accent1" w:themeFillTint="66"/>
            <w:vAlign w:val="center"/>
          </w:tcPr>
          <w:p w14:paraId="27E65398" w14:textId="178D45D8" w:rsidR="00BE5151" w:rsidRPr="00522053" w:rsidRDefault="00BE5151" w:rsidP="004B2618">
            <w:pP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group_send_back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: flag if for any gender/age group the number of individuals that will be sent back/has returned is larger than the number of individuals enrolled in any form of learning/in distance learning, e.g. if send_back_girls_3 &gt; (distance_learning_girls_3 | sum(formal_enrolment_girls_3,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informal_enrolment_girls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)) – add columns as above</w:t>
            </w:r>
          </w:p>
        </w:tc>
        <w:tc>
          <w:tcPr>
            <w:tcW w:w="273" w:type="pct"/>
            <w:shd w:val="clear" w:color="auto" w:fill="B4C6E7" w:themeFill="accent1" w:themeFillTint="66"/>
          </w:tcPr>
          <w:p w14:paraId="0D3526A1" w14:textId="1BAB9EF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  <w:shd w:val="clear" w:color="auto" w:fill="B4C6E7" w:themeFill="accent1" w:themeFillTint="66"/>
          </w:tcPr>
          <w:p w14:paraId="4A21B9F9" w14:textId="5863F183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for any group more individuals are being sent back/have returned than were enrolled previously or did distance learning</w:t>
            </w:r>
          </w:p>
        </w:tc>
      </w:tr>
      <w:tr w:rsidR="00BE5151" w:rsidRPr="00522053" w14:paraId="46D243E9" w14:textId="0375F06C" w:rsidTr="0049628C">
        <w:tc>
          <w:tcPr>
            <w:tcW w:w="3102" w:type="pct"/>
            <w:vAlign w:val="center"/>
          </w:tcPr>
          <w:p w14:paraId="476EC8AF" w14:textId="211276D7" w:rsidR="00BE5151" w:rsidRPr="00215E4D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215E4D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distance_learning_barriers_girls</w:t>
            </w:r>
            <w:proofErr w:type="spellEnd"/>
            <w:r w:rsidRPr="00215E4D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/</w:t>
            </w:r>
            <w:proofErr w:type="spellStart"/>
            <w:r w:rsidRPr="00215E4D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distance_learning_barriers_boys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(2 separate checks): for both, flag any of the following combinations – add columns showing values for distance_learning_barriers_girls/distance_learning_barriers_boys, the “count” fields added below, 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solar_lamps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living_space_issues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, the “married” fields added below, 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child_marriage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:</w:t>
            </w:r>
          </w:p>
          <w:p w14:paraId="6BD7F3A7" w14:textId="2BD14339" w:rsidR="00BE5151" w:rsidRPr="00215E4D" w:rsidRDefault="00BE5151" w:rsidP="004B2618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lastRenderedPageBreak/>
              <w:t>== “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working_outside_home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” &amp; 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child_working_long_</w:t>
            </w:r>
            <w:proofErr w:type="gram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hours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!</w:t>
            </w:r>
            <w:proofErr w:type="gram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 “yes”</w:t>
            </w:r>
          </w:p>
          <w:p w14:paraId="77271D53" w14:textId="5AE705D7" w:rsidR="00BE5151" w:rsidRPr="00215E4D" w:rsidRDefault="00BE5151" w:rsidP="004B2618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== “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lack_content_older_children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 &amp; girl_15_18_count == 0 &amp; girl_19_24_count == 0 (or for boys)</w:t>
            </w:r>
          </w:p>
          <w:p w14:paraId="3DC51F0E" w14:textId="50FDBE6B" w:rsidR="00BE5151" w:rsidRPr="00215E4D" w:rsidRDefault="00BE5151" w:rsidP="004B2618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== “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lack_content_younger_children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 &amp; girl_3_count == 0 &amp; girl_4_5_count == 0 (or for boys)</w:t>
            </w:r>
          </w:p>
          <w:p w14:paraId="11B2A7D0" w14:textId="7A4722C6" w:rsidR="00BE5151" w:rsidRPr="00215E4D" w:rsidRDefault="00BE5151" w:rsidP="004B2618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== “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lack_light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 &amp; (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solar_lamps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== “yes” | 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living_space_</w:t>
            </w:r>
            <w:proofErr w:type="gram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issues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!</w:t>
            </w:r>
            <w:proofErr w:type="gram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 “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lack_lighting_inside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”)</w:t>
            </w:r>
          </w:p>
          <w:p w14:paraId="19E6D050" w14:textId="4341AC69" w:rsidR="00BE5151" w:rsidRPr="00522053" w:rsidRDefault="00BE5151" w:rsidP="004B2618">
            <w:pPr>
              <w:pStyle w:val="ListParagraph"/>
              <w:numPr>
                <w:ilvl w:val="0"/>
                <w:numId w:val="2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== “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marriage_pregnancy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” &amp; (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girls_married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== 0 | </w:t>
            </w:r>
            <w:proofErr w:type="spellStart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child_marriage</w:t>
            </w:r>
            <w:proofErr w:type="spellEnd"/>
            <w:r w:rsidRPr="00215E4D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!= “yes”) (or for boys)</w:t>
            </w:r>
          </w:p>
        </w:tc>
        <w:tc>
          <w:tcPr>
            <w:tcW w:w="273" w:type="pct"/>
          </w:tcPr>
          <w:p w14:paraId="649C132D" w14:textId="1EDF8E72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1624" w:type="pct"/>
          </w:tcPr>
          <w:p w14:paraId="2E42B99E" w14:textId="4B17A184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barrier to distance learning was that the child was working but this is not indicated as livelihood-based coping mechanism – not necessarily an issue, since questions are not exactly the same, but good to check</w:t>
            </w:r>
          </w:p>
          <w:p w14:paraId="7FD31C87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22572C1A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lastRenderedPageBreak/>
              <w:t>Should flag if lack of content for older children indicated as barrier but no children aged 15-24 in HH</w:t>
            </w:r>
          </w:p>
          <w:p w14:paraId="0D616BA6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623DCEA9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lack of content for younger children indicated as barrier but no children aged 3-5 in HH</w:t>
            </w:r>
          </w:p>
          <w:p w14:paraId="1A0DB1A6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6B60F152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lack of light indicated as barrier but HH has solar lamps or did not report lack of light under living space issues</w:t>
            </w:r>
          </w:p>
          <w:p w14:paraId="63654A0D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5E952238" w14:textId="6403437C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marriage/pregnancy indicated as barrier but no married children reported</w:t>
            </w:r>
          </w:p>
        </w:tc>
      </w:tr>
      <w:tr w:rsidR="00BE5151" w:rsidRPr="00522053" w14:paraId="32D8B7D6" w14:textId="1A4EA705" w:rsidTr="0049628C">
        <w:tc>
          <w:tcPr>
            <w:tcW w:w="3102" w:type="pct"/>
            <w:vAlign w:val="center"/>
          </w:tcPr>
          <w:p w14:paraId="3D279700" w14:textId="7A00A2A5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lastRenderedPageBreak/>
              <w:t xml:space="preserve">The same checks as above for: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send_back_barriers_girls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send_back_barriers_boys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send_back_challenges_girls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send_back_challenges_boys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return_barriers_girls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return_barriers_boys</w:t>
            </w:r>
            <w:proofErr w:type="spellEnd"/>
          </w:p>
        </w:tc>
        <w:tc>
          <w:tcPr>
            <w:tcW w:w="273" w:type="pct"/>
          </w:tcPr>
          <w:p w14:paraId="42F77C35" w14:textId="44C93A9E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566A3B23" w14:textId="52989776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As above</w:t>
            </w:r>
          </w:p>
        </w:tc>
      </w:tr>
      <w:tr w:rsidR="00BE5151" w:rsidRPr="00522053" w14:paraId="15F1DF9D" w14:textId="446BA321" w:rsidTr="0049628C">
        <w:tc>
          <w:tcPr>
            <w:tcW w:w="3102" w:type="pct"/>
            <w:vAlign w:val="center"/>
          </w:tcPr>
          <w:p w14:paraId="491E9566" w14:textId="63B3213C" w:rsidR="00BE5151" w:rsidRPr="00F60705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F6070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green"/>
              </w:rPr>
              <w:t>nutrition_barriers_not_accessed</w:t>
            </w:r>
            <w:proofErr w:type="spellEnd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: flag if </w:t>
            </w:r>
            <w:proofErr w:type="spellStart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child_taken_no_support_HH_count</w:t>
            </w:r>
            <w:proofErr w:type="spellEnd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 &gt; 0 and NONE of the following selected – add columns showing selected values for barrier question, </w:t>
            </w:r>
            <w:proofErr w:type="spellStart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child_taken_no_support_HH_count</w:t>
            </w:r>
            <w:proofErr w:type="spellEnd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 xml:space="preserve">, </w:t>
            </w:r>
            <w:proofErr w:type="spellStart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child_not_taken_after_referral_HH_count</w:t>
            </w:r>
            <w:proofErr w:type="spellEnd"/>
          </w:p>
          <w:p w14:paraId="4B663B71" w14:textId="193A3D90" w:rsidR="00BE5151" w:rsidRPr="00F60705" w:rsidRDefault="00BE5151" w:rsidP="004B2618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already_referred</w:t>
            </w:r>
            <w:proofErr w:type="spellEnd"/>
          </w:p>
          <w:p w14:paraId="6A587EB9" w14:textId="55F58542" w:rsidR="00BE5151" w:rsidRPr="00F60705" w:rsidRDefault="00BE5151" w:rsidP="004B2618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not_admitted</w:t>
            </w:r>
            <w:proofErr w:type="spellEnd"/>
          </w:p>
          <w:p w14:paraId="5202C4BE" w14:textId="6B7A3C3F" w:rsidR="00BE5151" w:rsidRPr="00F60705" w:rsidRDefault="00BE5151" w:rsidP="004B2618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</w:pPr>
            <w:proofErr w:type="spellStart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waiting_times</w:t>
            </w:r>
            <w:proofErr w:type="spellEnd"/>
          </w:p>
          <w:p w14:paraId="12F32C29" w14:textId="5F58EE51" w:rsidR="00BE5151" w:rsidRPr="00522053" w:rsidRDefault="00BE5151" w:rsidP="004B2618">
            <w:pPr>
              <w:pStyle w:val="ListParagraph"/>
              <w:numPr>
                <w:ilvl w:val="0"/>
                <w:numId w:val="23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F60705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green"/>
              </w:rPr>
              <w:t>language_barriers</w:t>
            </w:r>
            <w:proofErr w:type="spellEnd"/>
          </w:p>
        </w:tc>
        <w:tc>
          <w:tcPr>
            <w:tcW w:w="273" w:type="pct"/>
          </w:tcPr>
          <w:p w14:paraId="57AAB93C" w14:textId="22E0DC12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705DF4AA" w14:textId="2B64DE23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there was a child taken to nutrition facility but did not receive support but as barrier none of the indicated options is given</w:t>
            </w:r>
          </w:p>
        </w:tc>
      </w:tr>
      <w:tr w:rsidR="00BE5151" w:rsidRPr="00522053" w14:paraId="009F67FA" w14:textId="4FA0934A" w:rsidTr="0049628C">
        <w:tc>
          <w:tcPr>
            <w:tcW w:w="3102" w:type="pct"/>
            <w:vAlign w:val="center"/>
          </w:tcPr>
          <w:p w14:paraId="63F9C8F6" w14:textId="16AA4D83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flag if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nutrition_messaging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plw_nutrition_messaging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“no”) |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nutrition_messaging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“no”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plw_nutrition_messaging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“yes”) – add columns with values for those fields</w:t>
            </w:r>
          </w:p>
        </w:tc>
        <w:tc>
          <w:tcPr>
            <w:tcW w:w="273" w:type="pct"/>
          </w:tcPr>
          <w:p w14:paraId="15FDA222" w14:textId="0D7780C3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5E3F52ED" w14:textId="4B910871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the same message was received for children but not PLW or vice versa</w:t>
            </w:r>
          </w:p>
        </w:tc>
      </w:tr>
      <w:tr w:rsidR="00BE5151" w:rsidRPr="00522053" w14:paraId="20FFFC07" w14:textId="3E5D2E28" w:rsidTr="0049628C">
        <w:tc>
          <w:tcPr>
            <w:tcW w:w="3102" w:type="pct"/>
            <w:shd w:val="clear" w:color="auto" w:fill="F7CAAC" w:themeFill="accent2" w:themeFillTint="66"/>
            <w:vAlign w:val="center"/>
          </w:tcPr>
          <w:p w14:paraId="2618D068" w14:textId="45FBA8DE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flag if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plw_admitted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&gt;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plw_sfs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– add columns with values for those fields</w:t>
            </w:r>
          </w:p>
        </w:tc>
        <w:tc>
          <w:tcPr>
            <w:tcW w:w="273" w:type="pct"/>
            <w:shd w:val="clear" w:color="auto" w:fill="F7CAAC" w:themeFill="accent2" w:themeFillTint="66"/>
          </w:tcPr>
          <w:p w14:paraId="7789476D" w14:textId="326CA62E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  <w:shd w:val="clear" w:color="auto" w:fill="F7CAAC" w:themeFill="accent2" w:themeFillTint="66"/>
          </w:tcPr>
          <w:p w14:paraId="17C08921" w14:textId="3E41A5FA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more PLW were admitted than received support</w:t>
            </w:r>
          </w:p>
        </w:tc>
      </w:tr>
      <w:tr w:rsidR="00BE5151" w:rsidRPr="00522053" w14:paraId="23F16BB4" w14:textId="50596D3C" w:rsidTr="0049628C">
        <w:tc>
          <w:tcPr>
            <w:tcW w:w="3102" w:type="pct"/>
            <w:vAlign w:val="center"/>
          </w:tcPr>
          <w:p w14:paraId="0C1BDCC7" w14:textId="5BA0D2B8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flag if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plw_iron_folic_acid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&gt; 0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adol_girls_folic_acid_tablets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0) |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plw_iron_folic_acid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0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adol_girls_folic_acid_tablets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&gt; 0) – add columns with values for those fields</w:t>
            </w:r>
          </w:p>
        </w:tc>
        <w:tc>
          <w:tcPr>
            <w:tcW w:w="273" w:type="pct"/>
          </w:tcPr>
          <w:p w14:paraId="7B57B938" w14:textId="34CA7EB3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11C0841F" w14:textId="6886181B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PLW received tablets while adolescent girls didn’t or vice versa</w:t>
            </w:r>
          </w:p>
        </w:tc>
      </w:tr>
      <w:tr w:rsidR="00BE5151" w:rsidRPr="00522053" w14:paraId="2E33C14D" w14:textId="21994D44" w:rsidTr="0049628C">
        <w:tc>
          <w:tcPr>
            <w:tcW w:w="3102" w:type="pct"/>
            <w:shd w:val="clear" w:color="auto" w:fill="F7CAAC" w:themeFill="accent2" w:themeFillTint="66"/>
            <w:vAlign w:val="center"/>
          </w:tcPr>
          <w:p w14:paraId="469DC0B4" w14:textId="13C10AFC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food_barriers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: flag any of the following combinations – add columns showing values for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food_barriers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, feedback:</w:t>
            </w:r>
          </w:p>
          <w:p w14:paraId="0B3ED945" w14:textId="13856BBE" w:rsidR="00FA6CFE" w:rsidRPr="00522053" w:rsidRDefault="00FA6CFE" w:rsidP="004B2618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no_assistance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</w:p>
          <w:p w14:paraId="68B1AA03" w14:textId="15A8E3FB" w:rsidR="00BE5151" w:rsidRPr="00522053" w:rsidRDefault="00BE5151" w:rsidP="004B2618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== “feedback” &amp; 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feedback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did_not_know_where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 &amp; feedback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could_not_go_out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</w:p>
          <w:p w14:paraId="02CDDA13" w14:textId="3FBD4643" w:rsidR="00BE5151" w:rsidRPr="00522053" w:rsidRDefault="00BE5151" w:rsidP="004B2618">
            <w:pPr>
              <w:pStyle w:val="ListParagraph"/>
              <w:numPr>
                <w:ilvl w:val="0"/>
                <w:numId w:val="24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lack_response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 &amp; feedback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did_but_it_was_not_responded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 &amp; feedback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did_but_the_response_was_not_satisfactory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273" w:type="pct"/>
            <w:shd w:val="clear" w:color="auto" w:fill="F7CAAC" w:themeFill="accent2" w:themeFillTint="66"/>
          </w:tcPr>
          <w:p w14:paraId="3F151A20" w14:textId="7755351B" w:rsidR="00BE5151" w:rsidRPr="00522053" w:rsidRDefault="00FA6CFE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  <w:shd w:val="clear" w:color="auto" w:fill="F7CAAC" w:themeFill="accent2" w:themeFillTint="66"/>
          </w:tcPr>
          <w:p w14:paraId="214F1061" w14:textId="40209B83" w:rsidR="00FE22EE" w:rsidRPr="00522053" w:rsidRDefault="00FE22EE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HH didn’t receive any assistance</w:t>
            </w:r>
          </w:p>
          <w:p w14:paraId="3DFACF00" w14:textId="77777777" w:rsidR="00FE22EE" w:rsidRPr="00522053" w:rsidRDefault="00FE22EE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1135DF6E" w14:textId="7F4F53CE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Should flag if problems with feedback related to food assistance indicated but not under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CwC</w:t>
            </w:r>
            <w:proofErr w:type="spellEnd"/>
          </w:p>
        </w:tc>
      </w:tr>
      <w:tr w:rsidR="00BE5151" w:rsidRPr="00522053" w14:paraId="309A99E8" w14:textId="5AC93B80" w:rsidTr="0049628C">
        <w:tc>
          <w:tcPr>
            <w:tcW w:w="3102" w:type="pct"/>
            <w:shd w:val="clear" w:color="auto" w:fill="auto"/>
            <w:vAlign w:val="center"/>
          </w:tcPr>
          <w:p w14:paraId="4B1EF10F" w14:textId="5A1C5ECC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group_livelihood_coping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any of the following combinations – add columns showing values for begg</w:t>
            </w:r>
            <w:r w:rsidR="000A74FC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ing, </w:t>
            </w:r>
            <w:proofErr w:type="spellStart"/>
            <w:r w:rsidR="000A74FC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depending_on_food_rations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selling_food_rations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selling_nfis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</w:t>
            </w:r>
          </w:p>
          <w:p w14:paraId="6E7D4E54" w14:textId="77777777" w:rsidR="000A74FC" w:rsidRPr="00522053" w:rsidRDefault="000A74FC" w:rsidP="00DE3A0D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begging == “yes”</w:t>
            </w:r>
          </w:p>
          <w:p w14:paraId="36C1C758" w14:textId="1D4F95FD" w:rsidR="00BE5151" w:rsidRPr="00522053" w:rsidRDefault="00BE5151" w:rsidP="00537FA4">
            <w:pPr>
              <w:pStyle w:val="ListParagraph"/>
              <w:numPr>
                <w:ilvl w:val="0"/>
                <w:numId w:val="25"/>
              </w:numPr>
              <w:shd w:val="clear" w:color="auto" w:fill="F7CAAC" w:themeFill="accent2" w:themeFillTint="66"/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depending_on_food_rations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 &amp;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salaried_work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casual_labor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“business”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cash_for_work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“donations”))</w:t>
            </w:r>
          </w:p>
          <w:p w14:paraId="1139CFC6" w14:textId="2BEB0FDA" w:rsidR="00537FA4" w:rsidRPr="00522053" w:rsidRDefault="00537FA4" w:rsidP="00537FA4">
            <w:pPr>
              <w:pStyle w:val="ListParagraph"/>
              <w:numPr>
                <w:ilvl w:val="0"/>
                <w:numId w:val="25"/>
              </w:numPr>
              <w:shd w:val="clear" w:color="auto" w:fill="B4C6E7" w:themeFill="accent1" w:themeFillTint="66"/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depending_on_food_rations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 &amp;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salaried_work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casual_labor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“business”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government_benefits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cash_for_work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“donations”))</w:t>
            </w:r>
          </w:p>
          <w:p w14:paraId="02E9D3C5" w14:textId="77777777" w:rsidR="00BE5151" w:rsidRPr="00522053" w:rsidRDefault="00BE5151" w:rsidP="004B2618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lastRenderedPageBreak/>
              <w:t>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selling_food_rations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selling_nfis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“yes”)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income_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sale_assistance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</w:p>
          <w:p w14:paraId="24B303E1" w14:textId="1232C969" w:rsidR="00875E5B" w:rsidRPr="00522053" w:rsidRDefault="00875E5B" w:rsidP="00875E5B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child_working_long_hours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 AND NO individual under the age of 18 indicated to be working under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individuals_income</w:t>
            </w:r>
            <w:proofErr w:type="spellEnd"/>
          </w:p>
          <w:p w14:paraId="6E62B42C" w14:textId="7766CCA7" w:rsidR="00875E5B" w:rsidRPr="00522053" w:rsidRDefault="00875E5B" w:rsidP="00875E5B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child_marriage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AND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girls_married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0 AND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boys_married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0)</w:t>
            </w:r>
          </w:p>
          <w:p w14:paraId="40E2A23B" w14:textId="37050159" w:rsidR="00875E5B" w:rsidRPr="00522053" w:rsidRDefault="00875E5B" w:rsidP="00875E5B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risk_jobs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“yes” AND NO individual indicated to be working under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individuals_income</w:t>
            </w:r>
            <w:proofErr w:type="spellEnd"/>
          </w:p>
          <w:p w14:paraId="32959C51" w14:textId="11CEAB48" w:rsidR="009D2741" w:rsidRPr="00522053" w:rsidRDefault="005628F3" w:rsidP="005628F3">
            <w:pPr>
              <w:pStyle w:val="ListParagraph"/>
              <w:numPr>
                <w:ilvl w:val="0"/>
                <w:numId w:val="25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adults_working_long_hours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</w:t>
            </w:r>
            <w:r w:rsidR="009D2741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== “yes” AND NO individual aged of 18 and above indicated to be working under </w:t>
            </w:r>
            <w:proofErr w:type="spellStart"/>
            <w:r w:rsidR="009D2741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individuals_income</w:t>
            </w:r>
            <w:proofErr w:type="spellEnd"/>
          </w:p>
        </w:tc>
        <w:tc>
          <w:tcPr>
            <w:tcW w:w="273" w:type="pct"/>
            <w:shd w:val="clear" w:color="auto" w:fill="auto"/>
          </w:tcPr>
          <w:p w14:paraId="0ECF18AB" w14:textId="62EAF084" w:rsidR="00BE5151" w:rsidRPr="00522053" w:rsidRDefault="000A74FC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1624" w:type="pct"/>
            <w:shd w:val="clear" w:color="auto" w:fill="auto"/>
          </w:tcPr>
          <w:p w14:paraId="37C552F7" w14:textId="7AC28372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depending on food rations/support as only food/income source indicated as coping mechanism but other income sources are indicated</w:t>
            </w:r>
          </w:p>
          <w:p w14:paraId="0585E03F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27CBF9E0" w14:textId="77777777" w:rsidR="00BE5151" w:rsidRPr="00522053" w:rsidRDefault="00BE5151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selling rations/NFIs indicated as coping mechanism but not as income source</w:t>
            </w:r>
          </w:p>
          <w:p w14:paraId="2553D9F4" w14:textId="77777777" w:rsidR="00875E5B" w:rsidRPr="00522053" w:rsidRDefault="00875E5B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06C61686" w14:textId="77777777" w:rsidR="00875E5B" w:rsidRPr="00522053" w:rsidRDefault="00875E5B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children/adults indicated as coping strategy but not source of income</w:t>
            </w:r>
          </w:p>
          <w:p w14:paraId="63D63690" w14:textId="77777777" w:rsidR="00875E5B" w:rsidRPr="00522053" w:rsidRDefault="00875E5B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74FC94B5" w14:textId="18AB107D" w:rsidR="00875E5B" w:rsidRPr="00522053" w:rsidRDefault="00875E5B" w:rsidP="004B2618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child marriage indicated here but no married children in HH</w:t>
            </w:r>
          </w:p>
        </w:tc>
      </w:tr>
      <w:tr w:rsidR="00BE5151" w:rsidRPr="00522053" w14:paraId="233D5C58" w14:textId="18E1E396" w:rsidTr="0049628C">
        <w:tc>
          <w:tcPr>
            <w:tcW w:w="3102" w:type="pct"/>
            <w:vAlign w:val="center"/>
          </w:tcPr>
          <w:p w14:paraId="7188AC0D" w14:textId="33B1801E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lastRenderedPageBreak/>
              <w:t>coping_reason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more than 5 selected – add column showing selected options</w:t>
            </w:r>
          </w:p>
        </w:tc>
        <w:tc>
          <w:tcPr>
            <w:tcW w:w="273" w:type="pct"/>
          </w:tcPr>
          <w:p w14:paraId="19F912A4" w14:textId="434781C2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2CE4A079" w14:textId="68BC46E8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</w:tc>
      </w:tr>
      <w:tr w:rsidR="00BE5151" w:rsidRPr="00522053" w14:paraId="7684D750" w14:textId="59ED1786" w:rsidTr="0049628C">
        <w:tc>
          <w:tcPr>
            <w:tcW w:w="3102" w:type="pct"/>
            <w:vAlign w:val="center"/>
          </w:tcPr>
          <w:p w14:paraId="0D36C390" w14:textId="07A5E8E9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coping_reason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any of the following combinations –</w:t>
            </w:r>
            <w:r w:rsidR="004335E9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add columns for </w:t>
            </w:r>
            <w:proofErr w:type="spellStart"/>
            <w:r w:rsidR="004335E9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coping_reason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food_expenditure</w:t>
            </w:r>
            <w:proofErr w:type="spellEnd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health_expenditure</w:t>
            </w:r>
            <w:proofErr w:type="spellEnd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paid_healthcare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, all the enrolment/distance learning/send back fields</w:t>
            </w:r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education_expenditure</w:t>
            </w:r>
            <w:proofErr w:type="spellEnd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infreq_nfi_expenditure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shelter_paid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rent_expenditure</w:t>
            </w:r>
            <w:proofErr w:type="spellEnd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shelter_expenditure</w:t>
            </w:r>
            <w:proofErr w:type="spellEnd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improvement, fuel, </w:t>
            </w:r>
            <w:proofErr w:type="spellStart"/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fuel_expenditure</w:t>
            </w:r>
            <w:proofErr w:type="spellEnd"/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freq_nfi_expenditure</w:t>
            </w:r>
            <w:proofErr w:type="spellEnd"/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water_coping</w:t>
            </w:r>
            <w:proofErr w:type="spellEnd"/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water_expenditure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</w:t>
            </w:r>
          </w:p>
          <w:p w14:paraId="551655C4" w14:textId="738FBC70" w:rsidR="00A74333" w:rsidRPr="00522053" w:rsidRDefault="00A74333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== “food”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food_expenditure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</w:p>
          <w:p w14:paraId="01DA8299" w14:textId="044B54CC" w:rsidR="00BE5151" w:rsidRPr="00522053" w:rsidRDefault="00BE5151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== “healthcare” &amp; </w:t>
            </w:r>
            <w:r w:rsidR="009B206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paid_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healthcare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 “yes”</w:t>
            </w:r>
            <w:r w:rsidR="009B206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</w:t>
            </w:r>
            <w:r w:rsidR="009B206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| </w:t>
            </w:r>
            <w:proofErr w:type="spellStart"/>
            <w:r w:rsidR="009B206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health_expenditure</w:t>
            </w:r>
            <w:proofErr w:type="spellEnd"/>
            <w:r w:rsidR="009B206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  <w:r w:rsidR="009B206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)</w:t>
            </w:r>
          </w:p>
          <w:p w14:paraId="71B26E92" w14:textId="5E10AC85" w:rsidR="00BE5151" w:rsidRPr="000B0ACE" w:rsidRDefault="00BE5151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red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</w:t>
            </w:r>
            <w:r w:rsidRPr="000B0ACE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red"/>
              </w:rPr>
              <w:t>education” &amp; no children in distance learning (or returned, if relevant), i.e. all age/gender groups for the following are 0: distance_learning_girls_3, send_back_girls_3, etc.</w:t>
            </w:r>
          </w:p>
          <w:p w14:paraId="40B75491" w14:textId="2016A426" w:rsidR="009B2066" w:rsidRPr="00522053" w:rsidRDefault="009B2066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== “education”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education_expenditure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</w:p>
          <w:p w14:paraId="1FA411B6" w14:textId="71E704CB" w:rsidR="00E83716" w:rsidRPr="00522053" w:rsidRDefault="00E83716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== </w:t>
            </w:r>
            <w:r w:rsidR="00D53B43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(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“clothing”</w:t>
            </w:r>
            <w:r w:rsidR="00D53B43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| “</w:t>
            </w:r>
            <w:proofErr w:type="spellStart"/>
            <w:r w:rsidR="00D53B43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hh_items</w:t>
            </w:r>
            <w:proofErr w:type="spellEnd"/>
            <w:r w:rsidR="00D53B43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”)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infreq_nfi_expenditure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</w:p>
          <w:p w14:paraId="46FE6E08" w14:textId="428C51B6" w:rsidR="00BE5151" w:rsidRPr="00522053" w:rsidRDefault="00BE5151" w:rsidP="00C30341">
            <w:pPr>
              <w:pStyle w:val="ListParagraph"/>
              <w:numPr>
                <w:ilvl w:val="0"/>
                <w:numId w:val="27"/>
              </w:numPr>
              <w:shd w:val="clear" w:color="auto" w:fill="F7CAAC" w:themeFill="accent2" w:themeFillTint="66"/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“rent” &amp;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shelter_paid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no_need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shelter_paid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dont_know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|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shelter_paid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 ”other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  <w:r w:rsidR="005E4977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| </w:t>
            </w:r>
            <w:proofErr w:type="spellStart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rent</w:t>
            </w:r>
            <w:r w:rsidR="005E4977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_expenditure</w:t>
            </w:r>
            <w:proofErr w:type="spellEnd"/>
            <w:r w:rsidR="005E4977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)</w:t>
            </w:r>
          </w:p>
          <w:p w14:paraId="37048A80" w14:textId="7D2B4779" w:rsidR="00BE5151" w:rsidRPr="00522053" w:rsidRDefault="00BE5151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“shelter” &amp; (improvement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no_improvement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 | improvement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dont_know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 | improvement == “other”</w:t>
            </w:r>
            <w:r w:rsidR="00E8371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</w:t>
            </w:r>
            <w:r w:rsidR="00E8371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| </w:t>
            </w:r>
            <w:proofErr w:type="spellStart"/>
            <w:r w:rsidR="00E8371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shelter_expenditure</w:t>
            </w:r>
            <w:proofErr w:type="spellEnd"/>
            <w:r w:rsidR="00E83716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)</w:t>
            </w:r>
          </w:p>
          <w:p w14:paraId="5DA9F384" w14:textId="3E522D54" w:rsidR="00BE5151" w:rsidRPr="00522053" w:rsidRDefault="00BE5151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cooking_fuel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&amp; 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fuel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buying_lpg_refills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 &amp; fuel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firewood_purchased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</w:p>
          <w:p w14:paraId="71A1BE30" w14:textId="19BBE286" w:rsidR="00D53B43" w:rsidRPr="00522053" w:rsidRDefault="00D53B43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cooking_fuel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fuel_expenditure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</w:p>
          <w:p w14:paraId="57EDF82F" w14:textId="4C9E22B8" w:rsidR="00D53B43" w:rsidRPr="00522053" w:rsidRDefault="00D53B43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hygiene_items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freq_nfi_expenditure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</w:p>
          <w:p w14:paraId="34468B67" w14:textId="77777777" w:rsidR="00BE5151" w:rsidRPr="00522053" w:rsidRDefault="00BE5151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“water” &amp; (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water_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coping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spend_money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water_coping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 xml:space="preserve">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buy_water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”)</w:t>
            </w:r>
          </w:p>
          <w:p w14:paraId="5F485F82" w14:textId="4CD217C5" w:rsidR="00D53B43" w:rsidRPr="00522053" w:rsidRDefault="00D53B43" w:rsidP="00D234C4">
            <w:pPr>
              <w:pStyle w:val="ListParagraph"/>
              <w:numPr>
                <w:ilvl w:val="0"/>
                <w:numId w:val="27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== “water”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water_expenditure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</w:t>
            </w:r>
          </w:p>
        </w:tc>
        <w:tc>
          <w:tcPr>
            <w:tcW w:w="273" w:type="pct"/>
          </w:tcPr>
          <w:p w14:paraId="3860F0B4" w14:textId="3BDDB970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3AFBCD7E" w14:textId="055961B4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accessing food indicated as reason but no food expenditure</w:t>
            </w:r>
          </w:p>
          <w:p w14:paraId="5105E37F" w14:textId="77777777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0E3AEE46" w14:textId="5FEA734B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accessing health care indicated as reason but not indicated that they paid for health care</w:t>
            </w:r>
            <w:r w:rsidR="00522053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or no health care expenditure</w:t>
            </w:r>
          </w:p>
          <w:p w14:paraId="248B9A63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49CCD09F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accessing education indicated as reason but no children in distance learning or returned</w:t>
            </w:r>
          </w:p>
          <w:p w14:paraId="416164A9" w14:textId="6346BCC0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2BC3EF30" w14:textId="107B2AC8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accessing education indicated as reason but no education expenditure</w:t>
            </w:r>
          </w:p>
          <w:p w14:paraId="6025019D" w14:textId="460C155C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589C490E" w14:textId="19812BC1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clothing or HH items indicated as reason but no NFI expenditure related to clothing/HH items</w:t>
            </w:r>
          </w:p>
          <w:p w14:paraId="394A50A2" w14:textId="77777777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7B96CB69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rent indicated as reason but no rent payments indicated</w:t>
            </w:r>
          </w:p>
          <w:p w14:paraId="093B6827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75AF0569" w14:textId="4E40FFB5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shelter repair/maintenance indicated as reason but no improvements made</w:t>
            </w:r>
            <w:r w:rsidR="00522053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or no repair expenditure</w:t>
            </w:r>
          </w:p>
          <w:p w14:paraId="2E9E9999" w14:textId="6819FBCB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47DD8CDD" w14:textId="043BAD89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fuel indicated as reason but no fuel expenditure</w:t>
            </w:r>
          </w:p>
          <w:p w14:paraId="007D2076" w14:textId="69E294F1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71191B23" w14:textId="1DF6BD91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hygiene items indicated as reason but no NFI expenditures related to hygiene items</w:t>
            </w:r>
          </w:p>
          <w:p w14:paraId="1182B604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16CAEBE6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water indicated as reason but not buying water not indicated as coping mechanism</w:t>
            </w:r>
          </w:p>
          <w:p w14:paraId="33614BB7" w14:textId="77777777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77AC5A26" w14:textId="7B766336" w:rsidR="00522053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water indicated as reason but no water expenditure</w:t>
            </w:r>
          </w:p>
        </w:tc>
      </w:tr>
      <w:tr w:rsidR="00BE5151" w:rsidRPr="00522053" w14:paraId="60C3068A" w14:textId="2A0B6848" w:rsidTr="0049628C">
        <w:tc>
          <w:tcPr>
            <w:tcW w:w="3102" w:type="pct"/>
            <w:vAlign w:val="center"/>
          </w:tcPr>
          <w:p w14:paraId="7C8A4D43" w14:textId="769768A6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Income_source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 flag if more than 5 selected – add column showing selected values</w:t>
            </w:r>
          </w:p>
        </w:tc>
        <w:tc>
          <w:tcPr>
            <w:tcW w:w="273" w:type="pct"/>
          </w:tcPr>
          <w:p w14:paraId="4490F51D" w14:textId="145ED70A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4" w:type="pct"/>
          </w:tcPr>
          <w:p w14:paraId="12AC4B08" w14:textId="79FEF1D8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</w:tc>
      </w:tr>
      <w:tr w:rsidR="00BE5151" w:rsidRPr="00522053" w14:paraId="3340E054" w14:textId="76C72035" w:rsidTr="0049628C">
        <w:tc>
          <w:tcPr>
            <w:tcW w:w="3102" w:type="pct"/>
            <w:vAlign w:val="center"/>
          </w:tcPr>
          <w:p w14:paraId="364C96C5" w14:textId="74855369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lastRenderedPageBreak/>
              <w:t>salaried_work_amount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casual_labor_amount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casual_labor_days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business_amount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business_days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shd w:val="clear" w:color="auto" w:fill="B4C6E7" w:themeFill="accent1" w:themeFillTint="66"/>
              </w:rPr>
              <w:t>government_benefits_amount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remittances_amount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family_friends_amount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cfw_amount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cfw_days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donations_amount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sale_assistance_amount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other_amount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– for each AND for the sum of all, flag if value more than 2sd +/- mean (add columns showing values, mean, and mean +/- 2sd)</w:t>
            </w:r>
          </w:p>
        </w:tc>
        <w:tc>
          <w:tcPr>
            <w:tcW w:w="273" w:type="pct"/>
          </w:tcPr>
          <w:p w14:paraId="219A9104" w14:textId="1F59EAB5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502B9B32" w14:textId="081826F1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unusually high/low values for each and the sum</w:t>
            </w:r>
          </w:p>
        </w:tc>
      </w:tr>
      <w:tr w:rsidR="00BE5151" w:rsidRPr="00522053" w14:paraId="418EFCD7" w14:textId="33EDB670" w:rsidTr="0049628C">
        <w:tc>
          <w:tcPr>
            <w:tcW w:w="3102" w:type="pct"/>
            <w:vAlign w:val="center"/>
          </w:tcPr>
          <w:p w14:paraId="3EFB1630" w14:textId="0E16078F" w:rsidR="00BE5151" w:rsidRPr="00522053" w:rsidRDefault="00BE5151" w:rsidP="00D91EC5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food_expenditure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rent_expenditure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water_exp</w:t>
            </w:r>
            <w:r w:rsidR="00D91EC5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enditure</w:t>
            </w:r>
            <w:proofErr w:type="spellEnd"/>
            <w:r w:rsidR="00D91EC5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D91EC5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freq_nfi_expenditure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fuel_expendit</w:t>
            </w:r>
            <w:r w:rsidR="00D91EC5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ure</w:t>
            </w:r>
            <w:proofErr w:type="spellEnd"/>
            <w:r w:rsidR="00D91EC5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D91EC5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transportation_expenditure</w:t>
            </w:r>
            <w:proofErr w:type="spellEnd"/>
            <w:r w:rsidR="00D91EC5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– for each AND for the sum of all, flag if value more than 2sd +/- mean (add columns showing values, mean, and mean +/- 2sd)</w:t>
            </w:r>
          </w:p>
        </w:tc>
        <w:tc>
          <w:tcPr>
            <w:tcW w:w="273" w:type="pct"/>
          </w:tcPr>
          <w:p w14:paraId="1B6D3AD2" w14:textId="3174006C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417CC865" w14:textId="41BA1966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unusually high/low values for each and the sum</w:t>
            </w:r>
          </w:p>
        </w:tc>
      </w:tr>
      <w:tr w:rsidR="005E4977" w:rsidRPr="00522053" w14:paraId="11FC7E3E" w14:textId="77777777" w:rsidTr="0049628C">
        <w:tc>
          <w:tcPr>
            <w:tcW w:w="3102" w:type="pct"/>
            <w:vAlign w:val="center"/>
          </w:tcPr>
          <w:p w14:paraId="3B915E54" w14:textId="1F3D8881" w:rsidR="005E4977" w:rsidRPr="00522053" w:rsidRDefault="005E4977" w:rsidP="00D91EC5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rent_expenditure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flag if any of the following combinations – also add columns showing values for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shelter_paid</w:t>
            </w:r>
            <w:proofErr w:type="spellEnd"/>
          </w:p>
          <w:p w14:paraId="6D00C7A3" w14:textId="77777777" w:rsidR="005E4977" w:rsidRPr="00522053" w:rsidRDefault="005E4977" w:rsidP="005E4977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Rent_expenditure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&gt; 0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shelter_paid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no_need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”</w:t>
            </w:r>
          </w:p>
          <w:p w14:paraId="58C3AEF3" w14:textId="768E7AC1" w:rsidR="005E4977" w:rsidRPr="00522053" w:rsidRDefault="005E4977" w:rsidP="005E4977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Rent_expenditure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shelter_paid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no_need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”</w:t>
            </w:r>
          </w:p>
        </w:tc>
        <w:tc>
          <w:tcPr>
            <w:tcW w:w="273" w:type="pct"/>
          </w:tcPr>
          <w:p w14:paraId="661B92EA" w14:textId="7BEA493E" w:rsidR="005E4977" w:rsidRPr="00522053" w:rsidRDefault="00BA7900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4AE017C3" w14:textId="15B499F0" w:rsidR="005E4977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rent expenditure indicated but no rent payments in SNFI section and vice versa</w:t>
            </w:r>
          </w:p>
        </w:tc>
      </w:tr>
      <w:tr w:rsidR="00CC3DD9" w:rsidRPr="00522053" w14:paraId="6601D0CA" w14:textId="77777777" w:rsidTr="0049628C">
        <w:tc>
          <w:tcPr>
            <w:tcW w:w="3102" w:type="pct"/>
            <w:vAlign w:val="center"/>
          </w:tcPr>
          <w:p w14:paraId="43BDE9C8" w14:textId="00904DA3" w:rsidR="00CC3DD9" w:rsidRPr="00522053" w:rsidRDefault="00CC3DD9" w:rsidP="00CC3DD9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fuel_expenditure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: 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flag if any of the following combinations – also add columns showing values for </w:t>
            </w:r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fuel</w:t>
            </w:r>
          </w:p>
          <w:p w14:paraId="7EC52908" w14:textId="2982928D" w:rsidR="00CC3DD9" w:rsidRPr="00522053" w:rsidRDefault="00CC3DD9" w:rsidP="00CC3DD9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fuel_expenditure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&gt; 0 &amp; 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fuel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buying_lpg_refills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” &amp; fuel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firewood_purchased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”</w:t>
            </w:r>
          </w:p>
          <w:p w14:paraId="6D3A0567" w14:textId="6B4BA5A3" w:rsidR="00CC3DD9" w:rsidRPr="00522053" w:rsidRDefault="00C621FF" w:rsidP="000770E0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fuel</w:t>
            </w:r>
            <w:r w:rsidR="00CC3DD9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_expenditure</w:t>
            </w:r>
            <w:proofErr w:type="spellEnd"/>
            <w:r w:rsidR="00CC3DD9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 &amp; </w:t>
            </w:r>
            <w:r w:rsidR="000770E0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(fuel == “</w:t>
            </w:r>
            <w:proofErr w:type="spellStart"/>
            <w:r w:rsidR="000770E0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buying_lpg_refills</w:t>
            </w:r>
            <w:proofErr w:type="spellEnd"/>
            <w:r w:rsidR="000770E0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” | fuel == “</w:t>
            </w:r>
            <w:proofErr w:type="spellStart"/>
            <w:r w:rsidR="000770E0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firewood_purchased</w:t>
            </w:r>
            <w:proofErr w:type="spellEnd"/>
            <w:r w:rsidR="00CC3DD9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”</w:t>
            </w:r>
            <w:r w:rsidR="000770E0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73" w:type="pct"/>
          </w:tcPr>
          <w:p w14:paraId="65EE3F32" w14:textId="454A1F6A" w:rsidR="00CC3DD9" w:rsidRPr="00522053" w:rsidRDefault="00BA7900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7FFB47E3" w14:textId="4A0E92EA" w:rsidR="00CC3DD9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fuel expenditures indicated but not buying fuel/firewood in SNFI section and vice versa</w:t>
            </w:r>
          </w:p>
        </w:tc>
      </w:tr>
      <w:tr w:rsidR="00D91EC5" w:rsidRPr="00522053" w14:paraId="738075AC" w14:textId="77777777" w:rsidTr="0049628C">
        <w:tc>
          <w:tcPr>
            <w:tcW w:w="3102" w:type="pct"/>
            <w:vAlign w:val="center"/>
          </w:tcPr>
          <w:p w14:paraId="6710E38E" w14:textId="3FC06E61" w:rsidR="00D91EC5" w:rsidRPr="00522053" w:rsidRDefault="00D91EC5" w:rsidP="00D91EC5">
            <w:pPr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shelter_expenditure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infreq_nfi_expenditure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health_expenditure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education_expenditure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debt_expenditure</w:t>
            </w:r>
            <w:proofErr w:type="spellEnd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- for each AND for the sum of all, flag if value more than 2sd +/- mean (add columns showing values, mean, and mean +/- 2sd)</w:t>
            </w:r>
          </w:p>
        </w:tc>
        <w:tc>
          <w:tcPr>
            <w:tcW w:w="273" w:type="pct"/>
          </w:tcPr>
          <w:p w14:paraId="0DF6B92C" w14:textId="1B09E893" w:rsidR="00D91EC5" w:rsidRPr="00522053" w:rsidRDefault="00BA7900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4D2A86C1" w14:textId="3772BEF0" w:rsidR="00D91EC5" w:rsidRPr="00522053" w:rsidRDefault="00522053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unusually high/low values for each and the sum</w:t>
            </w:r>
          </w:p>
        </w:tc>
      </w:tr>
      <w:tr w:rsidR="003F4D1E" w:rsidRPr="00522053" w14:paraId="5585156B" w14:textId="77777777" w:rsidTr="0049628C">
        <w:tc>
          <w:tcPr>
            <w:tcW w:w="3102" w:type="pct"/>
            <w:vAlign w:val="center"/>
          </w:tcPr>
          <w:p w14:paraId="6012757C" w14:textId="1EF50636" w:rsidR="003F4D1E" w:rsidRPr="00522053" w:rsidRDefault="00507542" w:rsidP="003F4D1E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health expenditure</w:t>
            </w:r>
            <w:r w:rsidR="003F4D1E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: </w:t>
            </w:r>
            <w:r w:rsidR="003F4D1E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flag if any of the following combinations – also add columns showing values for </w:t>
            </w:r>
            <w:proofErr w:type="spellStart"/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paid_healthcare</w:t>
            </w:r>
            <w:proofErr w:type="spellEnd"/>
          </w:p>
          <w:p w14:paraId="0F2D960A" w14:textId="465AD938" w:rsidR="003F4D1E" w:rsidRPr="00522053" w:rsidRDefault="003F4D1E" w:rsidP="003F4D1E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health_expenditure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&gt; 0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paid_healthcare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“no”</w:t>
            </w:r>
          </w:p>
          <w:p w14:paraId="45002208" w14:textId="29B02F9B" w:rsidR="003F4D1E" w:rsidRPr="00522053" w:rsidRDefault="003F4D1E" w:rsidP="003F4D1E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health_expenditure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paid_healthcare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“yes”</w:t>
            </w:r>
          </w:p>
        </w:tc>
        <w:tc>
          <w:tcPr>
            <w:tcW w:w="273" w:type="pct"/>
          </w:tcPr>
          <w:p w14:paraId="31266C84" w14:textId="2411E23E" w:rsidR="003F4D1E" w:rsidRPr="00522053" w:rsidRDefault="00BA7900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2A1DD51A" w14:textId="1999AA20" w:rsidR="003F4D1E" w:rsidRPr="00522053" w:rsidRDefault="00522053" w:rsidP="00522053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health expenditure indicated but not paying for health care and vice versa</w:t>
            </w:r>
          </w:p>
        </w:tc>
      </w:tr>
      <w:tr w:rsidR="00C621FF" w:rsidRPr="00522053" w14:paraId="1B0ED827" w14:textId="77777777" w:rsidTr="0049628C">
        <w:tc>
          <w:tcPr>
            <w:tcW w:w="3102" w:type="pct"/>
            <w:vAlign w:val="center"/>
          </w:tcPr>
          <w:p w14:paraId="404595A1" w14:textId="21CCB706" w:rsidR="00C621FF" w:rsidRPr="00522053" w:rsidRDefault="00507542" w:rsidP="00C621FF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>shelter expenditure</w:t>
            </w:r>
            <w:r w:rsidR="00C621FF"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highlight w:val="yellow"/>
              </w:rPr>
              <w:t xml:space="preserve">: </w:t>
            </w:r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flag if any of the following combinations – also add columns showing values for </w:t>
            </w:r>
            <w:proofErr w:type="spellStart"/>
            <w:r w:rsidR="000766A5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shelter_materials_source</w:t>
            </w:r>
            <w:proofErr w:type="spellEnd"/>
          </w:p>
          <w:p w14:paraId="640E42DB" w14:textId="6F8655D1" w:rsidR="00C621FF" w:rsidRPr="00522053" w:rsidRDefault="00507542" w:rsidP="00C621FF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shelter expenditure</w:t>
            </w:r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&gt; 0 &amp; </w:t>
            </w:r>
            <w:proofErr w:type="spellStart"/>
            <w:r w:rsidR="00DC323C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shelter_materials_</w:t>
            </w:r>
            <w:proofErr w:type="gramStart"/>
            <w:r w:rsidR="00DC323C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source</w:t>
            </w:r>
            <w:proofErr w:type="spellEnd"/>
            <w:r w:rsidR="00DC323C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!</w:t>
            </w:r>
            <w:proofErr w:type="gramEnd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= “</w:t>
            </w:r>
            <w:r w:rsidR="00DC323C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purchased</w:t>
            </w:r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”</w:t>
            </w:r>
          </w:p>
          <w:p w14:paraId="4364194A" w14:textId="4717B22C" w:rsidR="00C621FF" w:rsidRPr="00522053" w:rsidRDefault="00DC323C" w:rsidP="00C621FF">
            <w:pPr>
              <w:pStyle w:val="ListParagraph"/>
              <w:numPr>
                <w:ilvl w:val="0"/>
                <w:numId w:val="32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shelter</w:t>
            </w:r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_expenditure</w:t>
            </w:r>
            <w:proofErr w:type="spellEnd"/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== 0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shelter_materials_source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== “</w:t>
            </w: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purchased</w:t>
            </w:r>
            <w:r w:rsidR="00C621FF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highlight w:val="yellow"/>
              </w:rPr>
              <w:t>”</w:t>
            </w:r>
          </w:p>
        </w:tc>
        <w:tc>
          <w:tcPr>
            <w:tcW w:w="273" w:type="pct"/>
          </w:tcPr>
          <w:p w14:paraId="722B0053" w14:textId="4C8B9AAC" w:rsidR="00C621FF" w:rsidRPr="00522053" w:rsidRDefault="00871369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76B86530" w14:textId="66460888" w:rsidR="00C621FF" w:rsidRPr="00522053" w:rsidRDefault="00522053" w:rsidP="00522053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shelter expenditure indicated but did not buy shelter materials and vice versa</w:t>
            </w:r>
          </w:p>
        </w:tc>
      </w:tr>
      <w:tr w:rsidR="00BE5151" w:rsidRPr="00522053" w14:paraId="4584C83C" w14:textId="71985BAD" w:rsidTr="0049628C">
        <w:tc>
          <w:tcPr>
            <w:tcW w:w="3102" w:type="pct"/>
            <w:vAlign w:val="center"/>
          </w:tcPr>
          <w:p w14:paraId="29C4D962" w14:textId="78997EEE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sanitation_coping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: flag any of the following combinations – add columns showing values for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sanitation_coping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sanitation_barriers_female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sanitation_barriers_male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:</w:t>
            </w:r>
          </w:p>
          <w:p w14:paraId="4CF3B859" w14:textId="77777777" w:rsidR="00BE5151" w:rsidRPr="00522053" w:rsidRDefault="00BE5151" w:rsidP="00D234C4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no_issue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sanitation_barriers_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female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no_problem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sanitation_barriers_male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no_problem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</w:p>
          <w:p w14:paraId="3C91EED9" w14:textId="42E90B6D" w:rsidR="00BE5151" w:rsidRPr="00522053" w:rsidRDefault="00BE5151" w:rsidP="00D234C4">
            <w:pPr>
              <w:pStyle w:val="ListParagraph"/>
              <w:numPr>
                <w:ilvl w:val="0"/>
                <w:numId w:val="28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no_issue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sanitation_barriers_female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no_problem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(or NA, if question was skipped)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sanitation_barriers_male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no_problem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 (or NA, if question was skipped)</w:t>
            </w:r>
          </w:p>
        </w:tc>
        <w:tc>
          <w:tcPr>
            <w:tcW w:w="273" w:type="pct"/>
          </w:tcPr>
          <w:p w14:paraId="5F9CE31E" w14:textId="37B5EF3A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7D01E365" w14:textId="015972FC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no sanitation issues indicated under coping but under barriers and vice versa</w:t>
            </w:r>
          </w:p>
        </w:tc>
      </w:tr>
      <w:tr w:rsidR="00BE5151" w:rsidRPr="00522053" w14:paraId="2DE2EF44" w14:textId="4E54F0CC" w:rsidTr="0049628C">
        <w:tc>
          <w:tcPr>
            <w:tcW w:w="3102" w:type="pct"/>
            <w:vAlign w:val="center"/>
          </w:tcPr>
          <w:p w14:paraId="6EB04D3C" w14:textId="527CAAC5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proofErr w:type="spellStart"/>
            <w:r w:rsidRPr="00522053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child_needs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: flag any of the following combinations – add columns showing values for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child_needs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leaks_during_rain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limited_ventilation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dirt_debris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lack_of_insulation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collapse_living_there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collapse_with_other_hh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with_other_hh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collapse_in_open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B4C6E7" w:themeFill="accent1" w:themeFillTint="66"/>
              </w:rPr>
              <w:t>shelter_type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living_space_issues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food_barriers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needed_healthcare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and clinics for all individuals below the age of 18:</w:t>
            </w:r>
          </w:p>
          <w:p w14:paraId="0A37F4D5" w14:textId="6806584A" w:rsidR="00BE5151" w:rsidRPr="00522053" w:rsidRDefault="00BE5151" w:rsidP="00D234C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 xml:space="preserve">== “food”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food_barriers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 xml:space="preserve"> ==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no_challenge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  <w:shd w:val="clear" w:color="auto" w:fill="F7CAAC" w:themeFill="accent2" w:themeFillTint="66"/>
              </w:rPr>
              <w:t>”</w:t>
            </w:r>
          </w:p>
          <w:p w14:paraId="2CC4F43B" w14:textId="1E6A76EE" w:rsidR="00BE5151" w:rsidRPr="00522053" w:rsidRDefault="00BE5151" w:rsidP="00F72FA7">
            <w:pPr>
              <w:pStyle w:val="ListParagraph"/>
              <w:numPr>
                <w:ilvl w:val="0"/>
                <w:numId w:val="29"/>
              </w:numPr>
              <w:shd w:val="clear" w:color="auto" w:fill="F7CAAC" w:themeFill="accent2" w:themeFillTint="66"/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== “shelter”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leaks_during_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rain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limited_ventilation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dirt_debris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lack_of_insulation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collapse_living_there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collapse_with_other_hh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with_other_hh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</w:t>
            </w:r>
            <w:r w:rsidR="0015056D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es” &amp; </w:t>
            </w:r>
            <w:proofErr w:type="spellStart"/>
            <w:r w:rsidR="0015056D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collapse_in_open</w:t>
            </w:r>
            <w:proofErr w:type="spellEnd"/>
            <w:r w:rsidR="0015056D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</w:t>
            </w:r>
          </w:p>
          <w:p w14:paraId="263578EC" w14:textId="257EFD70" w:rsidR="00BE5151" w:rsidRPr="00522053" w:rsidRDefault="00BE5151" w:rsidP="00F10FBB">
            <w:pPr>
              <w:pStyle w:val="ListParagraph"/>
              <w:numPr>
                <w:ilvl w:val="0"/>
                <w:numId w:val="29"/>
              </w:numPr>
              <w:shd w:val="clear" w:color="auto" w:fill="B4C6E7" w:themeFill="accent1" w:themeFillTint="66"/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lastRenderedPageBreak/>
              <w:t xml:space="preserve">== “shelter”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leaks_during_</w:t>
            </w:r>
            <w:proofErr w:type="gram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rain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limited_ventilation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dirt_debris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lack_of_insulation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collapse_living_there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“yes”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shelter_type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jhuprie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shelter_type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“kutcha”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shelter_type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none_with_other_hh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” &amp;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shelter_type</w:t>
            </w:r>
            <w:proofErr w:type="spellEnd"/>
            <w:r w:rsidR="0015056D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 != “</w:t>
            </w:r>
            <w:proofErr w:type="spellStart"/>
            <w:r w:rsidR="0015056D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none_in_open</w:t>
            </w:r>
            <w:proofErr w:type="spellEnd"/>
            <w:r w:rsidR="0015056D"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”</w:t>
            </w:r>
          </w:p>
          <w:p w14:paraId="2D94508D" w14:textId="52BCDCDC" w:rsidR="00BE5151" w:rsidRPr="00522053" w:rsidRDefault="00BE5151" w:rsidP="00D234C4">
            <w:pPr>
              <w:pStyle w:val="ListParagraph"/>
              <w:numPr>
                <w:ilvl w:val="0"/>
                <w:numId w:val="29"/>
              </w:num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== “healthcare” &amp; NO individual below the age of 18 with clinics being NA or ANY of the following: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ngo_clinic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government_clinic</w:t>
            </w:r>
            <w:proofErr w:type="spellEnd"/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, private clinic</w:t>
            </w:r>
          </w:p>
        </w:tc>
        <w:tc>
          <w:tcPr>
            <w:tcW w:w="273" w:type="pct"/>
          </w:tcPr>
          <w:p w14:paraId="235E4634" w14:textId="36990B8B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624" w:type="pct"/>
          </w:tcPr>
          <w:p w14:paraId="16596F16" w14:textId="620CE29B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food needs of children not met but no challenges with food assistance reported</w:t>
            </w:r>
          </w:p>
          <w:p w14:paraId="373DD160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19761030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shelter needs of children not met but no shelter issues reported under Shelter</w:t>
            </w:r>
          </w:p>
          <w:p w14:paraId="7E53D4B3" w14:textId="77777777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</w:p>
          <w:p w14:paraId="2BA69236" w14:textId="28D935E5" w:rsidR="00BE5151" w:rsidRPr="00522053" w:rsidRDefault="00BE5151" w:rsidP="00D234C4">
            <w:pPr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</w:pPr>
            <w:r w:rsidRPr="00522053">
              <w:rPr>
                <w:rFonts w:ascii="Arial Narrow" w:hAnsi="Arial Narrow" w:cs="Calibri"/>
                <w:bCs/>
                <w:color w:val="000000"/>
                <w:sz w:val="20"/>
                <w:szCs w:val="20"/>
              </w:rPr>
              <w:t>Should flag if health care needs of children not met but no unmet health care need of a child reported, i.e. either no child needed health care or all children that needed health care sought it at a clinic</w:t>
            </w:r>
          </w:p>
        </w:tc>
      </w:tr>
      <w:tr w:rsidR="00BE5151" w:rsidRPr="00522053" w14:paraId="390E4C83" w14:textId="3043DBC3" w:rsidTr="0049628C">
        <w:tc>
          <w:tcPr>
            <w:tcW w:w="3102" w:type="pct"/>
            <w:shd w:val="clear" w:color="auto" w:fill="FFE599" w:themeFill="accent4" w:themeFillTint="66"/>
            <w:vAlign w:val="center"/>
          </w:tcPr>
          <w:p w14:paraId="2644D0E3" w14:textId="5F684C92" w:rsidR="00BE5151" w:rsidRPr="00522053" w:rsidRDefault="00BE5151" w:rsidP="00D234C4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522053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5. Other responses</w:t>
            </w:r>
          </w:p>
        </w:tc>
        <w:tc>
          <w:tcPr>
            <w:tcW w:w="273" w:type="pct"/>
            <w:shd w:val="clear" w:color="auto" w:fill="FFE599" w:themeFill="accent4" w:themeFillTint="66"/>
          </w:tcPr>
          <w:p w14:paraId="157D9D9E" w14:textId="77777777" w:rsidR="00BE5151" w:rsidRPr="00522053" w:rsidRDefault="00BE5151" w:rsidP="00D234C4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624" w:type="pct"/>
            <w:shd w:val="clear" w:color="auto" w:fill="FFE599" w:themeFill="accent4" w:themeFillTint="66"/>
          </w:tcPr>
          <w:p w14:paraId="36529FE2" w14:textId="72B7EFF6" w:rsidR="00BE5151" w:rsidRPr="00522053" w:rsidRDefault="00BE5151" w:rsidP="00D234C4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BE5151" w:rsidRPr="00522053" w14:paraId="1D4266CE" w14:textId="1ACC64FD" w:rsidTr="0049628C">
        <w:trPr>
          <w:trHeight w:val="863"/>
        </w:trPr>
        <w:tc>
          <w:tcPr>
            <w:tcW w:w="3102" w:type="pct"/>
            <w:vAlign w:val="center"/>
          </w:tcPr>
          <w:p w14:paraId="187D0400" w14:textId="085227BE" w:rsidR="00BE5151" w:rsidRPr="007C3165" w:rsidRDefault="00BE5151" w:rsidP="00D234C4">
            <w:pPr>
              <w:rPr>
                <w:rFonts w:ascii="Arial Narrow" w:hAnsi="Arial Narrow"/>
                <w:sz w:val="20"/>
                <w:szCs w:val="20"/>
                <w:highlight w:val="green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 xml:space="preserve">OTHER answers </w:t>
            </w:r>
            <w:r w:rsidRPr="007C3165">
              <w:rPr>
                <w:rFonts w:ascii="Arial Narrow" w:hAnsi="Arial Narrow"/>
                <w:b/>
                <w:sz w:val="20"/>
                <w:szCs w:val="20"/>
                <w:highlight w:val="green"/>
              </w:rPr>
              <w:t>csv</w:t>
            </w:r>
          </w:p>
          <w:p w14:paraId="49B76FA2" w14:textId="2F9EF018" w:rsidR="00BE5151" w:rsidRPr="00522053" w:rsidRDefault="00BE5151" w:rsidP="00D234C4">
            <w:pPr>
              <w:pStyle w:val="ListParagraph"/>
              <w:numPr>
                <w:ilvl w:val="0"/>
                <w:numId w:val="14"/>
              </w:numPr>
              <w:rPr>
                <w:rFonts w:ascii="Arial Narrow" w:hAnsi="Arial Narrow"/>
                <w:sz w:val="20"/>
                <w:szCs w:val="20"/>
              </w:rPr>
            </w:pPr>
            <w:r w:rsidRPr="007C3165">
              <w:rPr>
                <w:rFonts w:ascii="Arial Narrow" w:hAnsi="Arial Narrow"/>
                <w:sz w:val="20"/>
                <w:szCs w:val="20"/>
                <w:highlight w:val="green"/>
              </w:rPr>
              <w:t>Add question name and value</w:t>
            </w:r>
          </w:p>
        </w:tc>
        <w:tc>
          <w:tcPr>
            <w:tcW w:w="273" w:type="pct"/>
          </w:tcPr>
          <w:p w14:paraId="1C3D12EA" w14:textId="2161BAF7" w:rsidR="00BE5151" w:rsidRPr="00522053" w:rsidRDefault="00E44A12" w:rsidP="00D234C4">
            <w:pPr>
              <w:rPr>
                <w:rFonts w:ascii="Arial Narrow" w:hAnsi="Arial Narrow"/>
                <w:sz w:val="20"/>
                <w:szCs w:val="20"/>
              </w:rPr>
            </w:pPr>
            <w:r w:rsidRPr="0052205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624" w:type="pct"/>
          </w:tcPr>
          <w:p w14:paraId="2E4B071E" w14:textId="0F146395" w:rsidR="00BE5151" w:rsidRPr="00522053" w:rsidRDefault="00BE5151" w:rsidP="00D234C4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928FB23" w14:textId="09FB3346" w:rsidR="00C41E8A" w:rsidRDefault="00C41E8A" w:rsidP="001F6ACE">
      <w:pPr>
        <w:rPr>
          <w:rFonts w:ascii="Arial Narrow" w:hAnsi="Arial Narrow"/>
          <w:sz w:val="22"/>
          <w:szCs w:val="22"/>
        </w:rPr>
      </w:pPr>
    </w:p>
    <w:p w14:paraId="04EAB549" w14:textId="3B84F69E" w:rsidR="004B582D" w:rsidRDefault="004B582D" w:rsidP="001F6ACE">
      <w:pPr>
        <w:rPr>
          <w:rFonts w:ascii="Arial Narrow" w:hAnsi="Arial Narrow"/>
          <w:sz w:val="22"/>
          <w:szCs w:val="22"/>
        </w:rPr>
      </w:pPr>
    </w:p>
    <w:p w14:paraId="76F5E96E" w14:textId="7A8B411B" w:rsidR="004B582D" w:rsidRDefault="004B582D" w:rsidP="001F6ACE">
      <w:pPr>
        <w:rPr>
          <w:rFonts w:ascii="Arial Narrow" w:hAnsi="Arial Narrow"/>
          <w:sz w:val="22"/>
          <w:szCs w:val="22"/>
        </w:rPr>
      </w:pPr>
    </w:p>
    <w:p w14:paraId="4B4D9FB8" w14:textId="1E4FCEEC" w:rsidR="004B582D" w:rsidRDefault="004B582D" w:rsidP="001F6ACE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Issues</w:t>
      </w:r>
    </w:p>
    <w:p w14:paraId="36D7D33E" w14:textId="7B39274D" w:rsidR="004B582D" w:rsidRDefault="004B582D" w:rsidP="004B582D">
      <w:pPr>
        <w:pStyle w:val="ListParagraph"/>
        <w:numPr>
          <w:ilvl w:val="0"/>
          <w:numId w:val="33"/>
        </w:numPr>
        <w:rPr>
          <w:rFonts w:ascii="Arial Narrow" w:hAnsi="Arial Narrow"/>
        </w:rPr>
      </w:pPr>
      <w:r>
        <w:rPr>
          <w:rFonts w:ascii="Arial Narrow" w:hAnsi="Arial Narrow"/>
        </w:rPr>
        <w:t>Duration file corrupted</w:t>
      </w:r>
    </w:p>
    <w:p w14:paraId="5AA5BE17" w14:textId="43056A92" w:rsidR="004B582D" w:rsidRDefault="004B582D" w:rsidP="004B582D">
      <w:pPr>
        <w:pStyle w:val="ListParagraph"/>
        <w:numPr>
          <w:ilvl w:val="0"/>
          <w:numId w:val="33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Dont_know</w:t>
      </w:r>
      <w:proofErr w:type="spellEnd"/>
      <w:r>
        <w:rPr>
          <w:rFonts w:ascii="Arial Narrow" w:hAnsi="Arial Narrow"/>
        </w:rPr>
        <w:t xml:space="preserve"> question missing</w:t>
      </w:r>
    </w:p>
    <w:p w14:paraId="41D633BD" w14:textId="630F7305" w:rsidR="00507542" w:rsidRDefault="00507542" w:rsidP="004B582D">
      <w:pPr>
        <w:pStyle w:val="ListParagraph"/>
        <w:numPr>
          <w:ilvl w:val="0"/>
          <w:numId w:val="3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Couldn’t find col </w:t>
      </w:r>
      <w:proofErr w:type="spellStart"/>
      <w:r>
        <w:rPr>
          <w:rFonts w:ascii="Arial Narrow" w:hAnsi="Arial Narrow"/>
        </w:rPr>
        <w:t>shelter_expenditure</w:t>
      </w:r>
      <w:proofErr w:type="spellEnd"/>
    </w:p>
    <w:p w14:paraId="785B8477" w14:textId="4029F53D" w:rsidR="001A1C15" w:rsidRDefault="001A1C15" w:rsidP="001A1C15">
      <w:pPr>
        <w:pStyle w:val="ListParagraph"/>
        <w:numPr>
          <w:ilvl w:val="0"/>
          <w:numId w:val="3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Couldn’t find col </w:t>
      </w:r>
      <w:proofErr w:type="spellStart"/>
      <w:r>
        <w:rPr>
          <w:rFonts w:ascii="Arial Narrow" w:hAnsi="Arial Narrow"/>
        </w:rPr>
        <w:t>health_expenditure</w:t>
      </w:r>
      <w:proofErr w:type="spellEnd"/>
    </w:p>
    <w:p w14:paraId="62BC76C2" w14:textId="2DC656A6" w:rsidR="001A1C15" w:rsidRPr="000B0ACE" w:rsidRDefault="007A321E" w:rsidP="007A321E">
      <w:pPr>
        <w:pStyle w:val="ListParagraph"/>
        <w:numPr>
          <w:ilvl w:val="0"/>
          <w:numId w:val="3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Couldn’t find col </w:t>
      </w:r>
      <w:proofErr w:type="spellStart"/>
      <w:r w:rsidRPr="00522053">
        <w:rPr>
          <w:rFonts w:ascii="Arial Narrow" w:hAnsi="Arial Narrow" w:cs="Calibri"/>
          <w:bCs/>
          <w:color w:val="000000"/>
          <w:sz w:val="20"/>
          <w:szCs w:val="20"/>
          <w:highlight w:val="yellow"/>
        </w:rPr>
        <w:t>shelter_paid</w:t>
      </w:r>
      <w:proofErr w:type="spellEnd"/>
    </w:p>
    <w:p w14:paraId="63F3FAA8" w14:textId="78FB08F4" w:rsidR="000B0ACE" w:rsidRDefault="000B0ACE" w:rsidP="000B0ACE">
      <w:pPr>
        <w:pStyle w:val="ListParagraph"/>
        <w:numPr>
          <w:ilvl w:val="0"/>
          <w:numId w:val="33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Couldn’t find col </w:t>
      </w:r>
      <w:proofErr w:type="spellStart"/>
      <w:r>
        <w:rPr>
          <w:rFonts w:ascii="Arial Narrow" w:hAnsi="Arial Narrow"/>
        </w:rPr>
        <w:t>education_expenditure</w:t>
      </w:r>
      <w:proofErr w:type="spellEnd"/>
    </w:p>
    <w:p w14:paraId="2CF6DE2F" w14:textId="77777777" w:rsidR="000B0ACE" w:rsidRPr="004B582D" w:rsidRDefault="000B0ACE" w:rsidP="007A321E">
      <w:pPr>
        <w:pStyle w:val="ListParagraph"/>
        <w:numPr>
          <w:ilvl w:val="0"/>
          <w:numId w:val="33"/>
        </w:numPr>
        <w:rPr>
          <w:rFonts w:ascii="Arial Narrow" w:hAnsi="Arial Narrow"/>
        </w:rPr>
      </w:pPr>
    </w:p>
    <w:sectPr w:rsidR="000B0ACE" w:rsidRPr="004B582D" w:rsidSect="00992695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6B031" w16cex:dateUtc="2020-11-11T21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5F2640" w16cid:durableId="2356B03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169D5" w14:textId="77777777" w:rsidR="002E2F1B" w:rsidRDefault="002E2F1B" w:rsidP="00A47E79">
      <w:r>
        <w:separator/>
      </w:r>
    </w:p>
  </w:endnote>
  <w:endnote w:type="continuationSeparator" w:id="0">
    <w:p w14:paraId="1237A3D8" w14:textId="77777777" w:rsidR="002E2F1B" w:rsidRDefault="002E2F1B" w:rsidP="00A47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5991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CAB3D" w14:textId="22DB32B6" w:rsidR="00A47E79" w:rsidRDefault="00A47E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2D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C3D607F" w14:textId="77777777" w:rsidR="00A47E79" w:rsidRDefault="00A47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AA915" w14:textId="77777777" w:rsidR="002E2F1B" w:rsidRDefault="002E2F1B" w:rsidP="00A47E79">
      <w:r>
        <w:separator/>
      </w:r>
    </w:p>
  </w:footnote>
  <w:footnote w:type="continuationSeparator" w:id="0">
    <w:p w14:paraId="49F92670" w14:textId="77777777" w:rsidR="002E2F1B" w:rsidRDefault="002E2F1B" w:rsidP="00A47E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B8C"/>
    <w:multiLevelType w:val="hybridMultilevel"/>
    <w:tmpl w:val="A544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4414"/>
    <w:multiLevelType w:val="hybridMultilevel"/>
    <w:tmpl w:val="3A4869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95B46"/>
    <w:multiLevelType w:val="hybridMultilevel"/>
    <w:tmpl w:val="8650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590F"/>
    <w:multiLevelType w:val="hybridMultilevel"/>
    <w:tmpl w:val="C41CE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091E3C"/>
    <w:multiLevelType w:val="hybridMultilevel"/>
    <w:tmpl w:val="29D8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F633F"/>
    <w:multiLevelType w:val="hybridMultilevel"/>
    <w:tmpl w:val="8474FC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566EBF"/>
    <w:multiLevelType w:val="hybridMultilevel"/>
    <w:tmpl w:val="DAAA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04480"/>
    <w:multiLevelType w:val="hybridMultilevel"/>
    <w:tmpl w:val="6C1C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62690"/>
    <w:multiLevelType w:val="hybridMultilevel"/>
    <w:tmpl w:val="FD80C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37FC3"/>
    <w:multiLevelType w:val="hybridMultilevel"/>
    <w:tmpl w:val="7618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E2E2A"/>
    <w:multiLevelType w:val="hybridMultilevel"/>
    <w:tmpl w:val="48B6EE2A"/>
    <w:lvl w:ilvl="0" w:tplc="44FA863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FA0B27"/>
    <w:multiLevelType w:val="hybridMultilevel"/>
    <w:tmpl w:val="1046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D162D"/>
    <w:multiLevelType w:val="hybridMultilevel"/>
    <w:tmpl w:val="6F5A5E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4C40C4"/>
    <w:multiLevelType w:val="hybridMultilevel"/>
    <w:tmpl w:val="A39AF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96803"/>
    <w:multiLevelType w:val="hybridMultilevel"/>
    <w:tmpl w:val="F7621700"/>
    <w:lvl w:ilvl="0" w:tplc="F752CFF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A01FCA"/>
    <w:multiLevelType w:val="hybridMultilevel"/>
    <w:tmpl w:val="54F82244"/>
    <w:lvl w:ilvl="0" w:tplc="F1DE54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346FB"/>
    <w:multiLevelType w:val="hybridMultilevel"/>
    <w:tmpl w:val="A1F2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800130"/>
    <w:multiLevelType w:val="hybridMultilevel"/>
    <w:tmpl w:val="8E4E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B3149C"/>
    <w:multiLevelType w:val="hybridMultilevel"/>
    <w:tmpl w:val="36DA91F8"/>
    <w:lvl w:ilvl="0" w:tplc="36FA67D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F609FF"/>
    <w:multiLevelType w:val="hybridMultilevel"/>
    <w:tmpl w:val="50A2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549B0"/>
    <w:multiLevelType w:val="hybridMultilevel"/>
    <w:tmpl w:val="4A147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A4C07"/>
    <w:multiLevelType w:val="hybridMultilevel"/>
    <w:tmpl w:val="003A1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F7537"/>
    <w:multiLevelType w:val="hybridMultilevel"/>
    <w:tmpl w:val="0C487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A3863"/>
    <w:multiLevelType w:val="hybridMultilevel"/>
    <w:tmpl w:val="CC86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8949CA"/>
    <w:multiLevelType w:val="hybridMultilevel"/>
    <w:tmpl w:val="3A88042A"/>
    <w:lvl w:ilvl="0" w:tplc="110428B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  <w:color w:val="FF0000"/>
        <w:u w:color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163B4A"/>
    <w:multiLevelType w:val="hybridMultilevel"/>
    <w:tmpl w:val="E654DC94"/>
    <w:lvl w:ilvl="0" w:tplc="9ED4C2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733AEF"/>
    <w:multiLevelType w:val="hybridMultilevel"/>
    <w:tmpl w:val="3B2C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72CC2"/>
    <w:multiLevelType w:val="hybridMultilevel"/>
    <w:tmpl w:val="8360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0152B"/>
    <w:multiLevelType w:val="hybridMultilevel"/>
    <w:tmpl w:val="980C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B3C28"/>
    <w:multiLevelType w:val="hybridMultilevel"/>
    <w:tmpl w:val="216A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E38F7"/>
    <w:multiLevelType w:val="hybridMultilevel"/>
    <w:tmpl w:val="4B52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14EC3"/>
    <w:multiLevelType w:val="hybridMultilevel"/>
    <w:tmpl w:val="C696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3107C"/>
    <w:multiLevelType w:val="hybridMultilevel"/>
    <w:tmpl w:val="9858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5"/>
  </w:num>
  <w:num w:numId="4">
    <w:abstractNumId w:val="22"/>
  </w:num>
  <w:num w:numId="5">
    <w:abstractNumId w:val="14"/>
  </w:num>
  <w:num w:numId="6">
    <w:abstractNumId w:val="1"/>
  </w:num>
  <w:num w:numId="7">
    <w:abstractNumId w:val="21"/>
  </w:num>
  <w:num w:numId="8">
    <w:abstractNumId w:val="25"/>
  </w:num>
  <w:num w:numId="9">
    <w:abstractNumId w:val="15"/>
  </w:num>
  <w:num w:numId="10">
    <w:abstractNumId w:val="18"/>
  </w:num>
  <w:num w:numId="11">
    <w:abstractNumId w:val="12"/>
  </w:num>
  <w:num w:numId="12">
    <w:abstractNumId w:val="3"/>
  </w:num>
  <w:num w:numId="13">
    <w:abstractNumId w:val="10"/>
  </w:num>
  <w:num w:numId="14">
    <w:abstractNumId w:val="28"/>
  </w:num>
  <w:num w:numId="15">
    <w:abstractNumId w:val="23"/>
  </w:num>
  <w:num w:numId="16">
    <w:abstractNumId w:val="16"/>
  </w:num>
  <w:num w:numId="17">
    <w:abstractNumId w:val="6"/>
  </w:num>
  <w:num w:numId="18">
    <w:abstractNumId w:val="29"/>
  </w:num>
  <w:num w:numId="19">
    <w:abstractNumId w:val="4"/>
  </w:num>
  <w:num w:numId="20">
    <w:abstractNumId w:val="17"/>
  </w:num>
  <w:num w:numId="21">
    <w:abstractNumId w:val="26"/>
  </w:num>
  <w:num w:numId="22">
    <w:abstractNumId w:val="0"/>
  </w:num>
  <w:num w:numId="23">
    <w:abstractNumId w:val="20"/>
  </w:num>
  <w:num w:numId="24">
    <w:abstractNumId w:val="19"/>
  </w:num>
  <w:num w:numId="25">
    <w:abstractNumId w:val="31"/>
  </w:num>
  <w:num w:numId="26">
    <w:abstractNumId w:val="11"/>
  </w:num>
  <w:num w:numId="27">
    <w:abstractNumId w:val="2"/>
  </w:num>
  <w:num w:numId="28">
    <w:abstractNumId w:val="32"/>
  </w:num>
  <w:num w:numId="29">
    <w:abstractNumId w:val="30"/>
  </w:num>
  <w:num w:numId="30">
    <w:abstractNumId w:val="13"/>
  </w:num>
  <w:num w:numId="31">
    <w:abstractNumId w:val="7"/>
  </w:num>
  <w:num w:numId="32">
    <w:abstractNumId w:val="9"/>
  </w:num>
  <w:num w:numId="33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ack Arno">
    <w15:presenceInfo w15:providerId="None" w15:userId="Zack Ar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1F"/>
    <w:rsid w:val="00000EB6"/>
    <w:rsid w:val="00006EFE"/>
    <w:rsid w:val="00010B32"/>
    <w:rsid w:val="00015B75"/>
    <w:rsid w:val="0002180F"/>
    <w:rsid w:val="00023F83"/>
    <w:rsid w:val="00037167"/>
    <w:rsid w:val="00037E96"/>
    <w:rsid w:val="00057379"/>
    <w:rsid w:val="0006524F"/>
    <w:rsid w:val="00065CFB"/>
    <w:rsid w:val="00067033"/>
    <w:rsid w:val="000766A5"/>
    <w:rsid w:val="000770E0"/>
    <w:rsid w:val="00082299"/>
    <w:rsid w:val="000878A2"/>
    <w:rsid w:val="00095BAC"/>
    <w:rsid w:val="000A5A69"/>
    <w:rsid w:val="000A74FC"/>
    <w:rsid w:val="000B0ACE"/>
    <w:rsid w:val="000B145E"/>
    <w:rsid w:val="000B249A"/>
    <w:rsid w:val="000D109C"/>
    <w:rsid w:val="000D2583"/>
    <w:rsid w:val="000E4029"/>
    <w:rsid w:val="000F0899"/>
    <w:rsid w:val="000F1376"/>
    <w:rsid w:val="001036AA"/>
    <w:rsid w:val="001202C5"/>
    <w:rsid w:val="00135CC7"/>
    <w:rsid w:val="001420FD"/>
    <w:rsid w:val="00143441"/>
    <w:rsid w:val="00146915"/>
    <w:rsid w:val="00150427"/>
    <w:rsid w:val="0015056D"/>
    <w:rsid w:val="0017009C"/>
    <w:rsid w:val="00173FCD"/>
    <w:rsid w:val="001765B2"/>
    <w:rsid w:val="00181B05"/>
    <w:rsid w:val="001A1C15"/>
    <w:rsid w:val="001B65D7"/>
    <w:rsid w:val="001C09A4"/>
    <w:rsid w:val="001E2663"/>
    <w:rsid w:val="001F6ACE"/>
    <w:rsid w:val="00200CF7"/>
    <w:rsid w:val="002060A9"/>
    <w:rsid w:val="00207582"/>
    <w:rsid w:val="002150CF"/>
    <w:rsid w:val="00215E4D"/>
    <w:rsid w:val="00215E5A"/>
    <w:rsid w:val="0021603A"/>
    <w:rsid w:val="002230A9"/>
    <w:rsid w:val="0023196A"/>
    <w:rsid w:val="00232FF6"/>
    <w:rsid w:val="00257218"/>
    <w:rsid w:val="00274A2D"/>
    <w:rsid w:val="00283BA2"/>
    <w:rsid w:val="002968A0"/>
    <w:rsid w:val="002A386B"/>
    <w:rsid w:val="002C1B32"/>
    <w:rsid w:val="002C7473"/>
    <w:rsid w:val="002D172B"/>
    <w:rsid w:val="002D3769"/>
    <w:rsid w:val="002D7676"/>
    <w:rsid w:val="002E1F8C"/>
    <w:rsid w:val="002E2F1B"/>
    <w:rsid w:val="002E77AA"/>
    <w:rsid w:val="00301000"/>
    <w:rsid w:val="003114B1"/>
    <w:rsid w:val="0031266C"/>
    <w:rsid w:val="00312D13"/>
    <w:rsid w:val="003313C3"/>
    <w:rsid w:val="00335310"/>
    <w:rsid w:val="00363338"/>
    <w:rsid w:val="0038442B"/>
    <w:rsid w:val="00386126"/>
    <w:rsid w:val="0039641F"/>
    <w:rsid w:val="00396483"/>
    <w:rsid w:val="003B51DE"/>
    <w:rsid w:val="003C4852"/>
    <w:rsid w:val="003D068F"/>
    <w:rsid w:val="003D1257"/>
    <w:rsid w:val="003E344B"/>
    <w:rsid w:val="003F4D1E"/>
    <w:rsid w:val="00400BB4"/>
    <w:rsid w:val="00405DB5"/>
    <w:rsid w:val="004246D3"/>
    <w:rsid w:val="00426856"/>
    <w:rsid w:val="004335E9"/>
    <w:rsid w:val="004514C8"/>
    <w:rsid w:val="00453FEF"/>
    <w:rsid w:val="00474794"/>
    <w:rsid w:val="00476474"/>
    <w:rsid w:val="0049628C"/>
    <w:rsid w:val="004B0823"/>
    <w:rsid w:val="004B2618"/>
    <w:rsid w:val="004B582D"/>
    <w:rsid w:val="004B6A90"/>
    <w:rsid w:val="004C4CB9"/>
    <w:rsid w:val="004D4DDE"/>
    <w:rsid w:val="00507542"/>
    <w:rsid w:val="00522053"/>
    <w:rsid w:val="00525FAD"/>
    <w:rsid w:val="00537FA4"/>
    <w:rsid w:val="005412CF"/>
    <w:rsid w:val="00541FAA"/>
    <w:rsid w:val="00545461"/>
    <w:rsid w:val="0055278A"/>
    <w:rsid w:val="00554C03"/>
    <w:rsid w:val="0055681C"/>
    <w:rsid w:val="00560E77"/>
    <w:rsid w:val="005628F3"/>
    <w:rsid w:val="00564173"/>
    <w:rsid w:val="00565AC0"/>
    <w:rsid w:val="00575A5B"/>
    <w:rsid w:val="00577C74"/>
    <w:rsid w:val="00593C36"/>
    <w:rsid w:val="005A387E"/>
    <w:rsid w:val="005A6130"/>
    <w:rsid w:val="005B1406"/>
    <w:rsid w:val="005B68B8"/>
    <w:rsid w:val="005C0EC5"/>
    <w:rsid w:val="005D4193"/>
    <w:rsid w:val="005D7078"/>
    <w:rsid w:val="005D7517"/>
    <w:rsid w:val="005D7E89"/>
    <w:rsid w:val="005E2221"/>
    <w:rsid w:val="005E4977"/>
    <w:rsid w:val="005F05D7"/>
    <w:rsid w:val="005F7F67"/>
    <w:rsid w:val="00601435"/>
    <w:rsid w:val="00605114"/>
    <w:rsid w:val="00614552"/>
    <w:rsid w:val="006315BF"/>
    <w:rsid w:val="006373BF"/>
    <w:rsid w:val="0064252C"/>
    <w:rsid w:val="006442E1"/>
    <w:rsid w:val="006669D3"/>
    <w:rsid w:val="006832DA"/>
    <w:rsid w:val="0069280F"/>
    <w:rsid w:val="006A7823"/>
    <w:rsid w:val="006C0C1A"/>
    <w:rsid w:val="006C55E2"/>
    <w:rsid w:val="006C7C9B"/>
    <w:rsid w:val="006D2D13"/>
    <w:rsid w:val="006F271F"/>
    <w:rsid w:val="00703DEF"/>
    <w:rsid w:val="00714F13"/>
    <w:rsid w:val="00723578"/>
    <w:rsid w:val="007261CD"/>
    <w:rsid w:val="007279BC"/>
    <w:rsid w:val="00742A90"/>
    <w:rsid w:val="00744D00"/>
    <w:rsid w:val="00766A14"/>
    <w:rsid w:val="0079745D"/>
    <w:rsid w:val="007A0C73"/>
    <w:rsid w:val="007A2125"/>
    <w:rsid w:val="007A321E"/>
    <w:rsid w:val="007A4140"/>
    <w:rsid w:val="007C3165"/>
    <w:rsid w:val="007C7710"/>
    <w:rsid w:val="007D0B30"/>
    <w:rsid w:val="007D6093"/>
    <w:rsid w:val="007D7CC1"/>
    <w:rsid w:val="007E3939"/>
    <w:rsid w:val="007E7AB3"/>
    <w:rsid w:val="007F2A27"/>
    <w:rsid w:val="007F491D"/>
    <w:rsid w:val="008036D4"/>
    <w:rsid w:val="00807360"/>
    <w:rsid w:val="00807A8C"/>
    <w:rsid w:val="00816596"/>
    <w:rsid w:val="00816739"/>
    <w:rsid w:val="00821144"/>
    <w:rsid w:val="00831628"/>
    <w:rsid w:val="008378D9"/>
    <w:rsid w:val="008504CE"/>
    <w:rsid w:val="00851DF9"/>
    <w:rsid w:val="00854F12"/>
    <w:rsid w:val="00857C12"/>
    <w:rsid w:val="0086051E"/>
    <w:rsid w:val="008620C2"/>
    <w:rsid w:val="00871369"/>
    <w:rsid w:val="00875E5B"/>
    <w:rsid w:val="0087665F"/>
    <w:rsid w:val="008A534F"/>
    <w:rsid w:val="008A5A4E"/>
    <w:rsid w:val="008A5F06"/>
    <w:rsid w:val="008A7D79"/>
    <w:rsid w:val="008B22A5"/>
    <w:rsid w:val="008B31F5"/>
    <w:rsid w:val="008B53D0"/>
    <w:rsid w:val="008C3B00"/>
    <w:rsid w:val="009247CA"/>
    <w:rsid w:val="009421AF"/>
    <w:rsid w:val="00950259"/>
    <w:rsid w:val="00950F52"/>
    <w:rsid w:val="00963A98"/>
    <w:rsid w:val="009762D1"/>
    <w:rsid w:val="00984FB7"/>
    <w:rsid w:val="00992695"/>
    <w:rsid w:val="00994319"/>
    <w:rsid w:val="00994581"/>
    <w:rsid w:val="009B2066"/>
    <w:rsid w:val="009C0C7B"/>
    <w:rsid w:val="009C2647"/>
    <w:rsid w:val="009D10FD"/>
    <w:rsid w:val="009D2741"/>
    <w:rsid w:val="009E6CEE"/>
    <w:rsid w:val="009F41B9"/>
    <w:rsid w:val="00A179D7"/>
    <w:rsid w:val="00A25A65"/>
    <w:rsid w:val="00A25DDE"/>
    <w:rsid w:val="00A46D3F"/>
    <w:rsid w:val="00A47E79"/>
    <w:rsid w:val="00A546A8"/>
    <w:rsid w:val="00A6120B"/>
    <w:rsid w:val="00A6236A"/>
    <w:rsid w:val="00A62374"/>
    <w:rsid w:val="00A74333"/>
    <w:rsid w:val="00A80D70"/>
    <w:rsid w:val="00A817C5"/>
    <w:rsid w:val="00AA2C81"/>
    <w:rsid w:val="00AC4269"/>
    <w:rsid w:val="00AD0BE1"/>
    <w:rsid w:val="00AD632A"/>
    <w:rsid w:val="00AD677A"/>
    <w:rsid w:val="00AE3A48"/>
    <w:rsid w:val="00AE49B2"/>
    <w:rsid w:val="00AE638B"/>
    <w:rsid w:val="00B07A93"/>
    <w:rsid w:val="00B275B5"/>
    <w:rsid w:val="00B35CAA"/>
    <w:rsid w:val="00B37302"/>
    <w:rsid w:val="00B40E1F"/>
    <w:rsid w:val="00B52965"/>
    <w:rsid w:val="00B56614"/>
    <w:rsid w:val="00B70A28"/>
    <w:rsid w:val="00B807FD"/>
    <w:rsid w:val="00B808A2"/>
    <w:rsid w:val="00B92DB6"/>
    <w:rsid w:val="00BA7900"/>
    <w:rsid w:val="00BC14A2"/>
    <w:rsid w:val="00BC4B7E"/>
    <w:rsid w:val="00BC6957"/>
    <w:rsid w:val="00BD1106"/>
    <w:rsid w:val="00BD225E"/>
    <w:rsid w:val="00BE2FEF"/>
    <w:rsid w:val="00BE5151"/>
    <w:rsid w:val="00BF14E0"/>
    <w:rsid w:val="00BF755B"/>
    <w:rsid w:val="00C03790"/>
    <w:rsid w:val="00C058B7"/>
    <w:rsid w:val="00C20610"/>
    <w:rsid w:val="00C21C96"/>
    <w:rsid w:val="00C21F7E"/>
    <w:rsid w:val="00C30341"/>
    <w:rsid w:val="00C35273"/>
    <w:rsid w:val="00C35674"/>
    <w:rsid w:val="00C41B09"/>
    <w:rsid w:val="00C41E8A"/>
    <w:rsid w:val="00C424C4"/>
    <w:rsid w:val="00C472E9"/>
    <w:rsid w:val="00C56F60"/>
    <w:rsid w:val="00C57A09"/>
    <w:rsid w:val="00C621FF"/>
    <w:rsid w:val="00C62DB2"/>
    <w:rsid w:val="00C632F1"/>
    <w:rsid w:val="00C77C18"/>
    <w:rsid w:val="00C875E1"/>
    <w:rsid w:val="00CC0FB2"/>
    <w:rsid w:val="00CC2A22"/>
    <w:rsid w:val="00CC3DD9"/>
    <w:rsid w:val="00CF1573"/>
    <w:rsid w:val="00CF3B16"/>
    <w:rsid w:val="00CF6D64"/>
    <w:rsid w:val="00D11843"/>
    <w:rsid w:val="00D234C4"/>
    <w:rsid w:val="00D254B8"/>
    <w:rsid w:val="00D30F73"/>
    <w:rsid w:val="00D3412D"/>
    <w:rsid w:val="00D36C0A"/>
    <w:rsid w:val="00D40D62"/>
    <w:rsid w:val="00D47C67"/>
    <w:rsid w:val="00D50476"/>
    <w:rsid w:val="00D51678"/>
    <w:rsid w:val="00D53B43"/>
    <w:rsid w:val="00D67FE8"/>
    <w:rsid w:val="00D7159F"/>
    <w:rsid w:val="00D74258"/>
    <w:rsid w:val="00D77475"/>
    <w:rsid w:val="00D91EC5"/>
    <w:rsid w:val="00DA0D9F"/>
    <w:rsid w:val="00DA43E8"/>
    <w:rsid w:val="00DB347D"/>
    <w:rsid w:val="00DC323C"/>
    <w:rsid w:val="00DD0072"/>
    <w:rsid w:val="00DE3221"/>
    <w:rsid w:val="00DF1DE0"/>
    <w:rsid w:val="00DF49F6"/>
    <w:rsid w:val="00E03D00"/>
    <w:rsid w:val="00E12DA8"/>
    <w:rsid w:val="00E20872"/>
    <w:rsid w:val="00E32584"/>
    <w:rsid w:val="00E37242"/>
    <w:rsid w:val="00E43454"/>
    <w:rsid w:val="00E44A12"/>
    <w:rsid w:val="00E549FB"/>
    <w:rsid w:val="00E55738"/>
    <w:rsid w:val="00E80E38"/>
    <w:rsid w:val="00E83716"/>
    <w:rsid w:val="00E86310"/>
    <w:rsid w:val="00E93EAE"/>
    <w:rsid w:val="00E94636"/>
    <w:rsid w:val="00E95DE6"/>
    <w:rsid w:val="00E96D6C"/>
    <w:rsid w:val="00EA1A2C"/>
    <w:rsid w:val="00EB3C45"/>
    <w:rsid w:val="00ED67C7"/>
    <w:rsid w:val="00EE044D"/>
    <w:rsid w:val="00EE456E"/>
    <w:rsid w:val="00EE4DBB"/>
    <w:rsid w:val="00EE73A5"/>
    <w:rsid w:val="00EF298B"/>
    <w:rsid w:val="00EF6278"/>
    <w:rsid w:val="00EF68E8"/>
    <w:rsid w:val="00F04474"/>
    <w:rsid w:val="00F07CCD"/>
    <w:rsid w:val="00F10FBB"/>
    <w:rsid w:val="00F125D7"/>
    <w:rsid w:val="00F1384B"/>
    <w:rsid w:val="00F179A4"/>
    <w:rsid w:val="00F25E6C"/>
    <w:rsid w:val="00F53562"/>
    <w:rsid w:val="00F55D86"/>
    <w:rsid w:val="00F60705"/>
    <w:rsid w:val="00F608E9"/>
    <w:rsid w:val="00F6784A"/>
    <w:rsid w:val="00F716A7"/>
    <w:rsid w:val="00F729DB"/>
    <w:rsid w:val="00F72FA7"/>
    <w:rsid w:val="00F74030"/>
    <w:rsid w:val="00FA4E0D"/>
    <w:rsid w:val="00FA6CFE"/>
    <w:rsid w:val="00FA73B8"/>
    <w:rsid w:val="00FB2DBC"/>
    <w:rsid w:val="00FC0A84"/>
    <w:rsid w:val="00FC5070"/>
    <w:rsid w:val="00FC5CEF"/>
    <w:rsid w:val="00FC7840"/>
    <w:rsid w:val="00FE1B76"/>
    <w:rsid w:val="00FE22EE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BB53"/>
  <w15:chartTrackingRefBased/>
  <w15:docId w15:val="{1800AD83-D26A-49D1-A220-88624C16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D00"/>
    <w:pPr>
      <w:spacing w:after="0" w:line="240" w:lineRule="auto"/>
    </w:pPr>
    <w:rPr>
      <w:rFonts w:asci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1F"/>
    <w:pPr>
      <w:spacing w:after="160" w:line="259" w:lineRule="auto"/>
      <w:ind w:left="720"/>
      <w:contextualSpacing/>
    </w:pPr>
    <w:rPr>
      <w:rFonts w:asciiTheme="minorHAns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036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6AA"/>
    <w:pPr>
      <w:spacing w:after="160"/>
    </w:pPr>
    <w:rPr>
      <w:rFonts w:asciiTheme="minorHAnsi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6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6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6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6AA"/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A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0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E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E79"/>
    <w:rPr>
      <w:rFonts w:asci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7E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E79"/>
    <w:rPr>
      <w:rFonts w:asci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6</Pages>
  <Words>2757</Words>
  <Characters>15720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isla.wilson@reach-initiative.org</dc:creator>
  <cp:keywords/>
  <dc:description/>
  <cp:lastModifiedBy>Zack Arno</cp:lastModifiedBy>
  <cp:revision>292</cp:revision>
  <dcterms:created xsi:type="dcterms:W3CDTF">2020-11-10T01:43:00Z</dcterms:created>
  <dcterms:modified xsi:type="dcterms:W3CDTF">2021-06-28T17:01:00Z</dcterms:modified>
</cp:coreProperties>
</file>